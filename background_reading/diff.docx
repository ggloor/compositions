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ECB87" w14:textId="77777777" w:rsidR="0093590C" w:rsidRDefault="002A47C3" w:rsidP="0093590C">
      <w:pPr>
        <w:spacing w:line="480" w:lineRule="auto"/>
        <w:jc w:val="center"/>
        <w:rPr>
          <w:rFonts w:ascii="Arial" w:hAnsi="Arial" w:cs="Arial"/>
          <w:szCs w:val="24"/>
        </w:rPr>
      </w:pPr>
      <w:bookmarkStart w:id="0" w:name="_GoBack"/>
      <w:bookmarkEnd w:id="0"/>
      <w:r w:rsidRPr="009514F0">
        <w:rPr>
          <w:rFonts w:ascii="Arial" w:hAnsi="Arial" w:cs="Arial"/>
          <w:szCs w:val="24"/>
        </w:rPr>
        <w:t xml:space="preserve">Compositional analysis: a valid approach to analyze microbiome </w:t>
      </w:r>
    </w:p>
    <w:p w14:paraId="6852B77B" w14:textId="77777777" w:rsidR="00482317" w:rsidRDefault="002A47C3" w:rsidP="0093590C">
      <w:pPr>
        <w:spacing w:line="480" w:lineRule="auto"/>
        <w:jc w:val="center"/>
        <w:rPr>
          <w:rFonts w:ascii="Arial" w:hAnsi="Arial" w:cs="Arial"/>
          <w:szCs w:val="24"/>
        </w:rPr>
      </w:pPr>
      <w:r w:rsidRPr="009514F0">
        <w:rPr>
          <w:rFonts w:ascii="Arial" w:hAnsi="Arial" w:cs="Arial"/>
          <w:szCs w:val="24"/>
        </w:rPr>
        <w:t>high throughput sequencing data</w:t>
      </w:r>
    </w:p>
    <w:p w14:paraId="4855E7CA" w14:textId="77777777" w:rsidR="0093590C" w:rsidRDefault="0093590C" w:rsidP="0093590C">
      <w:pPr>
        <w:spacing w:line="480" w:lineRule="auto"/>
        <w:jc w:val="center"/>
        <w:rPr>
          <w:rFonts w:ascii="Arial" w:hAnsi="Arial" w:cs="Arial"/>
          <w:szCs w:val="24"/>
        </w:rPr>
      </w:pPr>
    </w:p>
    <w:p w14:paraId="22A9FEC3" w14:textId="339241DF" w:rsidR="0093590C" w:rsidRDefault="0093590C" w:rsidP="0093590C">
      <w:pPr>
        <w:spacing w:line="480" w:lineRule="auto"/>
        <w:jc w:val="center"/>
        <w:rPr>
          <w:rFonts w:ascii="Arial" w:hAnsi="Arial" w:cs="Arial"/>
          <w:szCs w:val="24"/>
        </w:rPr>
      </w:pPr>
      <w:r>
        <w:rPr>
          <w:rFonts w:ascii="Arial" w:hAnsi="Arial" w:cs="Arial"/>
          <w:szCs w:val="24"/>
        </w:rPr>
        <w:t>Gregory B. Gloor (1,2)</w:t>
      </w:r>
      <w:r w:rsidR="00BB4DD5">
        <w:rPr>
          <w:rFonts w:ascii="Arial" w:hAnsi="Arial" w:cs="Arial"/>
          <w:szCs w:val="24"/>
        </w:rPr>
        <w:t>*</w:t>
      </w:r>
      <w:r w:rsidR="00640407">
        <w:rPr>
          <w:rFonts w:ascii="Arial" w:hAnsi="Arial" w:cs="Arial"/>
          <w:szCs w:val="24"/>
        </w:rPr>
        <w:t>, Gregor Reid (2, 3</w:t>
      </w:r>
      <w:del w:id="1" w:author="gg" w:date="2016-03-04T15:55:00Z">
        <w:r>
          <w:rPr>
            <w:rFonts w:ascii="Arial" w:hAnsi="Arial" w:cs="Arial"/>
            <w:szCs w:val="24"/>
          </w:rPr>
          <w:delText>, 4</w:delText>
        </w:r>
      </w:del>
      <w:r>
        <w:rPr>
          <w:rFonts w:ascii="Arial" w:hAnsi="Arial" w:cs="Arial"/>
          <w:szCs w:val="24"/>
        </w:rPr>
        <w:t>) and Matthew Links (</w:t>
      </w:r>
      <w:r w:rsidR="005B3A47">
        <w:rPr>
          <w:rFonts w:ascii="Arial" w:hAnsi="Arial" w:cs="Arial"/>
          <w:szCs w:val="24"/>
        </w:rPr>
        <w:t>4</w:t>
      </w:r>
      <w:r>
        <w:rPr>
          <w:rFonts w:ascii="Arial" w:hAnsi="Arial" w:cs="Arial"/>
          <w:szCs w:val="24"/>
        </w:rPr>
        <w:t>)</w:t>
      </w:r>
    </w:p>
    <w:p w14:paraId="6E9F322A" w14:textId="77777777" w:rsidR="0093590C" w:rsidRDefault="0093590C" w:rsidP="0093590C">
      <w:pPr>
        <w:spacing w:line="480" w:lineRule="auto"/>
        <w:jc w:val="center"/>
        <w:rPr>
          <w:rFonts w:ascii="Arial" w:hAnsi="Arial" w:cs="Arial"/>
          <w:szCs w:val="24"/>
        </w:rPr>
      </w:pPr>
    </w:p>
    <w:p w14:paraId="6C545F5B" w14:textId="77777777" w:rsidR="005B3A47" w:rsidRPr="00321C90" w:rsidRDefault="005B3A47" w:rsidP="005B3A47">
      <w:pPr>
        <w:spacing w:line="480" w:lineRule="auto"/>
        <w:rPr>
          <w:rFonts w:ascii="Arial" w:hAnsi="Arial" w:cs="Arial"/>
          <w:szCs w:val="24"/>
        </w:rPr>
      </w:pPr>
    </w:p>
    <w:p w14:paraId="7BDB07B0"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Department of </w:t>
      </w:r>
      <w:r>
        <w:rPr>
          <w:rFonts w:ascii="Arial" w:hAnsi="Arial" w:cs="Arial"/>
          <w:szCs w:val="24"/>
        </w:rPr>
        <w:t xml:space="preserve">Biochemistry, </w:t>
      </w:r>
      <w:r w:rsidRPr="005B3A47">
        <w:rPr>
          <w:rFonts w:ascii="Arial" w:hAnsi="Arial" w:cs="Arial"/>
          <w:szCs w:val="24"/>
        </w:rPr>
        <w:t>Western University, London, Ontario, Canada</w:t>
      </w:r>
    </w:p>
    <w:p w14:paraId="1CC2DEDB"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Canadian Center for Human Microbiome and Probiotic Research, Lawson Health Research Institute, London, Ontario, Canada</w:t>
      </w:r>
    </w:p>
    <w:p w14:paraId="7AEC2B08"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Department</w:t>
      </w:r>
      <w:r>
        <w:rPr>
          <w:rFonts w:ascii="Arial" w:hAnsi="Arial" w:cs="Arial"/>
          <w:szCs w:val="24"/>
        </w:rPr>
        <w:t>s</w:t>
      </w:r>
      <w:r w:rsidRPr="005B3A47">
        <w:rPr>
          <w:rFonts w:ascii="Arial" w:hAnsi="Arial" w:cs="Arial"/>
          <w:szCs w:val="24"/>
        </w:rPr>
        <w:t xml:space="preserve"> of Microbiology and Immunology, </w:t>
      </w:r>
      <w:r>
        <w:rPr>
          <w:rFonts w:ascii="Arial" w:hAnsi="Arial" w:cs="Arial"/>
          <w:szCs w:val="24"/>
        </w:rPr>
        <w:t xml:space="preserve">and </w:t>
      </w:r>
      <w:r w:rsidRPr="005B3A47">
        <w:rPr>
          <w:rFonts w:ascii="Arial" w:hAnsi="Arial" w:cs="Arial"/>
          <w:szCs w:val="24"/>
        </w:rPr>
        <w:t>Surgery, Western University, London, Ontario, Canada</w:t>
      </w:r>
    </w:p>
    <w:p w14:paraId="0CF5DA83" w14:textId="77777777" w:rsidR="005B3A47" w:rsidRDefault="005B3A47" w:rsidP="005B3A47">
      <w:pPr>
        <w:pStyle w:val="ListParagraph"/>
        <w:numPr>
          <w:ilvl w:val="0"/>
          <w:numId w:val="3"/>
        </w:numPr>
        <w:spacing w:line="480" w:lineRule="auto"/>
        <w:jc w:val="both"/>
        <w:rPr>
          <w:del w:id="2" w:author="gg" w:date="2016-03-04T15:55:00Z"/>
          <w:rFonts w:ascii="Arial" w:hAnsi="Arial" w:cs="Arial"/>
          <w:szCs w:val="24"/>
        </w:rPr>
      </w:pPr>
      <w:del w:id="3" w:author="gg" w:date="2016-03-04T15:55:00Z">
        <w:r>
          <w:rPr>
            <w:rFonts w:ascii="Arial" w:hAnsi="Arial" w:cs="Arial"/>
            <w:szCs w:val="24"/>
          </w:rPr>
          <w:delText>Ag Can</w:delText>
        </w:r>
      </w:del>
    </w:p>
    <w:p w14:paraId="513BC9F1" w14:textId="4868F1BF" w:rsidR="005B3A47" w:rsidRPr="00F34DCE" w:rsidRDefault="00F34DCE" w:rsidP="00F34DCE">
      <w:pPr>
        <w:pStyle w:val="ListParagraph"/>
        <w:numPr>
          <w:ilvl w:val="0"/>
          <w:numId w:val="3"/>
        </w:numPr>
        <w:spacing w:line="480" w:lineRule="auto"/>
        <w:jc w:val="both"/>
        <w:rPr>
          <w:ins w:id="4" w:author="gg" w:date="2016-03-04T15:55:00Z"/>
          <w:rFonts w:ascii="Arial" w:hAnsi="Arial" w:cs="Arial"/>
          <w:szCs w:val="24"/>
        </w:rPr>
      </w:pPr>
      <w:ins w:id="5" w:author="gg" w:date="2016-03-04T15:55:00Z">
        <w:r w:rsidRPr="00F34DCE">
          <w:rPr>
            <w:rFonts w:ascii="Arial" w:hAnsi="Arial" w:cs="Arial"/>
            <w:szCs w:val="24"/>
          </w:rPr>
          <w:t>Department of Veterinary Microbiology, University of Saskatchewan, Saskatoon, SK, Canada; Agriculture and AgriFood Canada, Saskatoon, SK, Canada</w:t>
        </w:r>
      </w:ins>
    </w:p>
    <w:p w14:paraId="7DBEFC16" w14:textId="77777777" w:rsidR="005B3A47" w:rsidRPr="005B3A47" w:rsidRDefault="005B3A47" w:rsidP="005B3A47">
      <w:pPr>
        <w:pStyle w:val="ListParagraph"/>
        <w:spacing w:line="480" w:lineRule="auto"/>
        <w:jc w:val="both"/>
        <w:rPr>
          <w:rFonts w:ascii="Arial" w:hAnsi="Arial" w:cs="Arial"/>
          <w:szCs w:val="24"/>
        </w:rPr>
      </w:pPr>
    </w:p>
    <w:p w14:paraId="22D9DA85" w14:textId="77777777" w:rsidR="005B3A47" w:rsidRPr="00F34DCE" w:rsidRDefault="005B3A47" w:rsidP="00F34DCE">
      <w:pPr>
        <w:spacing w:line="480" w:lineRule="auto"/>
        <w:rPr>
          <w:rPrChange w:id="6" w:author="gg" w:date="2016-03-04T15:55:00Z">
            <w:rPr>
              <w:rFonts w:ascii="Arial" w:hAnsi="Arial"/>
            </w:rPr>
          </w:rPrChange>
        </w:rPr>
      </w:pPr>
    </w:p>
    <w:p w14:paraId="1AA0E3FB" w14:textId="77777777" w:rsidR="005B3A47" w:rsidRPr="00321C90" w:rsidRDefault="005B3A47" w:rsidP="005B3A47">
      <w:pPr>
        <w:spacing w:line="480" w:lineRule="auto"/>
        <w:rPr>
          <w:rFonts w:ascii="Arial" w:hAnsi="Arial" w:cs="Arial"/>
          <w:szCs w:val="24"/>
        </w:rPr>
      </w:pPr>
    </w:p>
    <w:p w14:paraId="2956C87C" w14:textId="77777777" w:rsidR="005B3A47" w:rsidRPr="00321C90" w:rsidRDefault="005B3A47" w:rsidP="005B3A47">
      <w:pPr>
        <w:spacing w:line="480" w:lineRule="auto"/>
        <w:rPr>
          <w:rFonts w:ascii="Arial" w:hAnsi="Arial" w:cs="Arial"/>
          <w:szCs w:val="24"/>
        </w:rPr>
      </w:pPr>
      <w:r w:rsidRPr="00321C90">
        <w:rPr>
          <w:rFonts w:ascii="Arial" w:hAnsi="Arial" w:cs="Arial"/>
          <w:szCs w:val="24"/>
        </w:rPr>
        <w:t>* Address for Correspondence</w:t>
      </w:r>
      <w:r w:rsidRPr="00321C90">
        <w:rPr>
          <w:rFonts w:ascii="Arial" w:hAnsi="Arial" w:cs="Arial"/>
          <w:b/>
          <w:szCs w:val="24"/>
        </w:rPr>
        <w:t xml:space="preserve">: </w:t>
      </w:r>
      <w:r w:rsidRPr="00321C90">
        <w:rPr>
          <w:rFonts w:ascii="Arial" w:hAnsi="Arial" w:cs="Arial"/>
          <w:szCs w:val="24"/>
        </w:rPr>
        <w:t>Gregor</w:t>
      </w:r>
      <w:r>
        <w:rPr>
          <w:rFonts w:ascii="Arial" w:hAnsi="Arial" w:cs="Arial"/>
          <w:szCs w:val="24"/>
        </w:rPr>
        <w:t xml:space="preserve">y B. Gloor, </w:t>
      </w:r>
      <w:r w:rsidRPr="00321C90">
        <w:rPr>
          <w:rFonts w:ascii="Arial" w:hAnsi="Arial" w:cs="Arial"/>
          <w:szCs w:val="24"/>
        </w:rPr>
        <w:t xml:space="preserve">E-mail: </w:t>
      </w:r>
      <w:r>
        <w:rPr>
          <w:rFonts w:ascii="Arial" w:hAnsi="Arial" w:cs="Arial"/>
          <w:szCs w:val="24"/>
        </w:rPr>
        <w:t>ggloor@uwo.ca</w:t>
      </w:r>
    </w:p>
    <w:p w14:paraId="01560EA6" w14:textId="77777777" w:rsidR="0093590C" w:rsidRPr="009514F0" w:rsidRDefault="0093590C" w:rsidP="0093590C">
      <w:pPr>
        <w:spacing w:line="480" w:lineRule="auto"/>
        <w:jc w:val="center"/>
        <w:rPr>
          <w:rFonts w:ascii="Arial" w:hAnsi="Arial" w:cs="Arial"/>
          <w:szCs w:val="24"/>
        </w:rPr>
      </w:pPr>
    </w:p>
    <w:p w14:paraId="5D7CA25C" w14:textId="77777777" w:rsidR="002A47C3" w:rsidRPr="009514F0" w:rsidRDefault="002A47C3" w:rsidP="009514F0">
      <w:pPr>
        <w:spacing w:line="480" w:lineRule="auto"/>
        <w:rPr>
          <w:rFonts w:ascii="Arial" w:hAnsi="Arial" w:cs="Arial"/>
          <w:szCs w:val="24"/>
        </w:rPr>
      </w:pPr>
    </w:p>
    <w:p w14:paraId="116D9C2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50B9B32"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94D94A6"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04C62B8"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D74127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8F484F2" w14:textId="77777777" w:rsidR="009514F0" w:rsidRP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5B3A47">
        <w:rPr>
          <w:rFonts w:ascii="Arial" w:eastAsia="Times New Roman" w:hAnsi="Arial" w:cs="Arial"/>
          <w:b/>
          <w:szCs w:val="24"/>
          <w:lang w:val="en-CA" w:eastAsia="en-CA"/>
        </w:rPr>
        <w:t>Abstract</w:t>
      </w:r>
    </w:p>
    <w:p w14:paraId="279CF01D" w14:textId="65CDC7D3" w:rsidR="009514F0"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t xml:space="preserve">A workshop held at the annual meeting of the Canadian Society of Microbiologists highlighted </w:t>
      </w:r>
      <w:del w:id="7" w:author="gg" w:date="2016-03-04T15:55:00Z">
        <w:r>
          <w:rPr>
            <w:rFonts w:ascii="Arial" w:eastAsia="Times New Roman" w:hAnsi="Arial" w:cs="Arial"/>
            <w:szCs w:val="24"/>
            <w:lang w:val="en-CA" w:eastAsia="en-CA"/>
          </w:rPr>
          <w:delText xml:space="preserve">bioinformatics </w:delText>
        </w:r>
      </w:del>
      <w:ins w:id="8" w:author="gg" w:date="2016-03-04T15:55:00Z">
        <w:r w:rsidR="000F49B8">
          <w:rPr>
            <w:rFonts w:ascii="Arial" w:eastAsia="Times New Roman" w:hAnsi="Arial" w:cs="Arial"/>
            <w:szCs w:val="24"/>
            <w:lang w:val="en-CA" w:eastAsia="en-CA"/>
          </w:rPr>
          <w:t xml:space="preserve">compositional data analysis </w:t>
        </w:r>
      </w:ins>
      <w:r>
        <w:rPr>
          <w:rFonts w:ascii="Arial" w:eastAsia="Times New Roman" w:hAnsi="Arial" w:cs="Arial"/>
          <w:szCs w:val="24"/>
          <w:lang w:val="en-CA" w:eastAsia="en-CA"/>
        </w:rPr>
        <w:t>methods</w:t>
      </w:r>
      <w:del w:id="9" w:author="gg" w:date="2016-03-04T15:55:00Z">
        <w:r>
          <w:rPr>
            <w:rFonts w:ascii="Arial" w:eastAsia="Times New Roman" w:hAnsi="Arial" w:cs="Arial"/>
            <w:szCs w:val="24"/>
            <w:lang w:val="en-CA" w:eastAsia="en-CA"/>
          </w:rPr>
          <w:delText xml:space="preserve"> to analyse </w:delText>
        </w:r>
      </w:del>
      <w:ins w:id="10" w:author="gg" w:date="2016-03-04T15:55:00Z">
        <w:r w:rsidR="000F49B8">
          <w:rPr>
            <w:rFonts w:ascii="Arial" w:eastAsia="Times New Roman" w:hAnsi="Arial" w:cs="Arial"/>
            <w:szCs w:val="24"/>
            <w:lang w:val="en-CA" w:eastAsia="en-CA"/>
          </w:rPr>
          <w:t>, and the importance of exploratory data analysis, for the analysis of</w:t>
        </w:r>
        <w:r>
          <w:rPr>
            <w:rFonts w:ascii="Arial" w:eastAsia="Times New Roman" w:hAnsi="Arial" w:cs="Arial"/>
            <w:szCs w:val="24"/>
            <w:lang w:val="en-CA" w:eastAsia="en-CA"/>
          </w:rPr>
          <w:t xml:space="preserve"> </w:t>
        </w:r>
      </w:ins>
      <w:r>
        <w:rPr>
          <w:rFonts w:ascii="Arial" w:eastAsia="Times New Roman" w:hAnsi="Arial" w:cs="Arial"/>
          <w:szCs w:val="24"/>
          <w:lang w:val="en-CA" w:eastAsia="en-CA"/>
        </w:rPr>
        <w:t>microbiome datasets</w:t>
      </w:r>
      <w:del w:id="11" w:author="gg" w:date="2016-03-04T15:55:00Z">
        <w:r>
          <w:rPr>
            <w:rFonts w:ascii="Arial" w:eastAsia="Times New Roman" w:hAnsi="Arial" w:cs="Arial"/>
            <w:szCs w:val="24"/>
            <w:lang w:val="en-CA" w:eastAsia="en-CA"/>
          </w:rPr>
          <w:delText>.</w:delText>
        </w:r>
      </w:del>
      <w:ins w:id="12" w:author="gg" w:date="2016-03-04T15:55:00Z">
        <w:r w:rsidR="00635E20">
          <w:rPr>
            <w:rFonts w:ascii="Arial" w:eastAsia="Times New Roman" w:hAnsi="Arial" w:cs="Arial"/>
            <w:szCs w:val="24"/>
            <w:lang w:val="en-CA" w:eastAsia="en-CA"/>
          </w:rPr>
          <w:t xml:space="preserve"> generated by high throughput sequencing</w:t>
        </w:r>
        <w:r>
          <w:rPr>
            <w:rFonts w:ascii="Arial" w:eastAsia="Times New Roman" w:hAnsi="Arial" w:cs="Arial"/>
            <w:szCs w:val="24"/>
            <w:lang w:val="en-CA" w:eastAsia="en-CA"/>
          </w:rPr>
          <w:t>.</w:t>
        </w:r>
      </w:ins>
      <w:r>
        <w:rPr>
          <w:rFonts w:ascii="Arial" w:eastAsia="Times New Roman" w:hAnsi="Arial" w:cs="Arial"/>
          <w:szCs w:val="24"/>
          <w:lang w:val="en-CA" w:eastAsia="en-CA"/>
        </w:rPr>
        <w:t xml:space="preserve"> A summary of the </w:t>
      </w:r>
      <w:del w:id="13" w:author="gg" w:date="2016-03-04T15:55:00Z">
        <w:r>
          <w:rPr>
            <w:rFonts w:ascii="Arial" w:eastAsia="Times New Roman" w:hAnsi="Arial" w:cs="Arial"/>
            <w:szCs w:val="24"/>
            <w:lang w:val="en-CA" w:eastAsia="en-CA"/>
          </w:rPr>
          <w:delText>material presented,</w:delText>
        </w:r>
      </w:del>
      <w:ins w:id="14" w:author="gg" w:date="2016-03-04T15:55:00Z">
        <w:r w:rsidR="003C315F">
          <w:rPr>
            <w:rFonts w:ascii="Arial" w:eastAsia="Times New Roman" w:hAnsi="Arial" w:cs="Arial"/>
            <w:szCs w:val="24"/>
            <w:lang w:val="en-CA" w:eastAsia="en-CA"/>
          </w:rPr>
          <w:t>content of that workshop, a</w:t>
        </w:r>
      </w:ins>
      <w:r w:rsidR="003C315F">
        <w:rPr>
          <w:rFonts w:ascii="Arial" w:eastAsia="Times New Roman" w:hAnsi="Arial" w:cs="Arial"/>
          <w:szCs w:val="24"/>
          <w:lang w:val="en-CA" w:eastAsia="en-CA"/>
        </w:rPr>
        <w:t xml:space="preserve"> </w:t>
      </w:r>
      <w:r w:rsidR="003878E6">
        <w:rPr>
          <w:rFonts w:ascii="Arial" w:eastAsia="Times New Roman" w:hAnsi="Arial" w:cs="Arial"/>
          <w:szCs w:val="24"/>
          <w:lang w:val="en-CA" w:eastAsia="en-CA"/>
        </w:rPr>
        <w:t xml:space="preserve">review of new </w:t>
      </w:r>
      <w:r>
        <w:rPr>
          <w:rFonts w:ascii="Arial" w:eastAsia="Times New Roman" w:hAnsi="Arial" w:cs="Arial"/>
          <w:szCs w:val="24"/>
          <w:lang w:val="en-CA" w:eastAsia="en-CA"/>
        </w:rPr>
        <w:t>methods of analysis</w:t>
      </w:r>
      <w:ins w:id="15" w:author="gg" w:date="2016-03-04T15:55:00Z">
        <w:r w:rsidR="003C315F">
          <w:rPr>
            <w:rFonts w:ascii="Arial" w:eastAsia="Times New Roman" w:hAnsi="Arial" w:cs="Arial"/>
            <w:szCs w:val="24"/>
            <w:lang w:val="en-CA" w:eastAsia="en-CA"/>
          </w:rPr>
          <w:t>,</w:t>
        </w:r>
      </w:ins>
      <w:r>
        <w:rPr>
          <w:rFonts w:ascii="Arial" w:eastAsia="Times New Roman" w:hAnsi="Arial" w:cs="Arial"/>
          <w:szCs w:val="24"/>
          <w:lang w:val="en-CA" w:eastAsia="en-CA"/>
        </w:rPr>
        <w:t xml:space="preserve"> and </w:t>
      </w:r>
      <w:ins w:id="16" w:author="gg" w:date="2016-03-04T15:55:00Z">
        <w:r w:rsidR="007424A8">
          <w:rPr>
            <w:rFonts w:ascii="Arial" w:eastAsia="Times New Roman" w:hAnsi="Arial" w:cs="Arial"/>
            <w:szCs w:val="24"/>
            <w:lang w:val="en-CA" w:eastAsia="en-CA"/>
          </w:rPr>
          <w:t xml:space="preserve">information on </w:t>
        </w:r>
      </w:ins>
      <w:r>
        <w:rPr>
          <w:rFonts w:ascii="Arial" w:eastAsia="Times New Roman" w:hAnsi="Arial" w:cs="Arial"/>
          <w:szCs w:val="24"/>
          <w:lang w:val="en-CA" w:eastAsia="en-CA"/>
        </w:rPr>
        <w:t xml:space="preserve">the importance of careful </w:t>
      </w:r>
      <w:del w:id="17" w:author="gg" w:date="2016-03-04T15:55:00Z">
        <w:r>
          <w:rPr>
            <w:rFonts w:ascii="Arial" w:eastAsia="Times New Roman" w:hAnsi="Arial" w:cs="Arial"/>
            <w:szCs w:val="24"/>
            <w:lang w:val="en-CA" w:eastAsia="en-CA"/>
          </w:rPr>
          <w:delText xml:space="preserve">dataset </w:delText>
        </w:r>
      </w:del>
      <w:r>
        <w:rPr>
          <w:rFonts w:ascii="Arial" w:eastAsia="Times New Roman" w:hAnsi="Arial" w:cs="Arial"/>
          <w:szCs w:val="24"/>
          <w:lang w:val="en-CA" w:eastAsia="en-CA"/>
        </w:rPr>
        <w:t xml:space="preserve">analyses are presented herein. </w:t>
      </w:r>
      <w:del w:id="18" w:author="gg" w:date="2016-03-04T15:55:00Z">
        <w:r>
          <w:rPr>
            <w:rFonts w:ascii="Arial" w:eastAsia="Times New Roman" w:hAnsi="Arial" w:cs="Arial"/>
            <w:szCs w:val="24"/>
            <w:lang w:val="en-CA" w:eastAsia="en-CA"/>
          </w:rPr>
          <w:delText>Given</w:delText>
        </w:r>
      </w:del>
      <w:ins w:id="19" w:author="gg" w:date="2016-03-04T15:55:00Z">
        <w:r w:rsidR="00F34DCE">
          <w:rPr>
            <w:rFonts w:ascii="Arial" w:eastAsia="Times New Roman" w:hAnsi="Arial" w:cs="Arial"/>
            <w:szCs w:val="24"/>
            <w:lang w:val="en-CA" w:eastAsia="en-CA"/>
          </w:rPr>
          <w:t>The workshop focussed on explaining the rationale behind the use of compositional data analysis</w:t>
        </w:r>
        <w:r w:rsidR="00BD4E03">
          <w:rPr>
            <w:rFonts w:ascii="Arial" w:eastAsia="Times New Roman" w:hAnsi="Arial" w:cs="Arial"/>
            <w:szCs w:val="24"/>
            <w:lang w:val="en-CA" w:eastAsia="en-CA"/>
          </w:rPr>
          <w:t xml:space="preserve">, and a demonstration of these </w:t>
        </w:r>
        <w:r w:rsidR="00F34DCE">
          <w:rPr>
            <w:rFonts w:ascii="Arial" w:eastAsia="Times New Roman" w:hAnsi="Arial" w:cs="Arial"/>
            <w:szCs w:val="24"/>
            <w:lang w:val="en-CA" w:eastAsia="en-CA"/>
          </w:rPr>
          <w:t xml:space="preserve">methods </w:t>
        </w:r>
        <w:r w:rsidR="00BD4E03">
          <w:rPr>
            <w:rFonts w:ascii="Arial" w:eastAsia="Times New Roman" w:hAnsi="Arial" w:cs="Arial"/>
            <w:szCs w:val="24"/>
            <w:lang w:val="en-CA" w:eastAsia="en-CA"/>
          </w:rPr>
          <w:t>for the examination of</w:t>
        </w:r>
        <w:r w:rsidR="00F34DCE">
          <w:rPr>
            <w:rFonts w:ascii="Arial" w:eastAsia="Times New Roman" w:hAnsi="Arial" w:cs="Arial"/>
            <w:szCs w:val="24"/>
            <w:lang w:val="en-CA" w:eastAsia="en-CA"/>
          </w:rPr>
          <w:t xml:space="preserve"> microbiome da</w:t>
        </w:r>
        <w:r w:rsidR="00BD4E03">
          <w:rPr>
            <w:rFonts w:ascii="Arial" w:eastAsia="Times New Roman" w:hAnsi="Arial" w:cs="Arial"/>
            <w:szCs w:val="24"/>
            <w:lang w:val="en-CA" w:eastAsia="en-CA"/>
          </w:rPr>
          <w:t xml:space="preserve">tasets using published datasests as examples. </w:t>
        </w:r>
        <w:r w:rsidR="007424A8">
          <w:rPr>
            <w:rFonts w:ascii="Arial" w:eastAsia="Times New Roman" w:hAnsi="Arial" w:cs="Arial"/>
            <w:szCs w:val="24"/>
            <w:lang w:val="en-CA" w:eastAsia="en-CA"/>
          </w:rPr>
          <w:t xml:space="preserve">A clear understanding of </w:t>
        </w:r>
        <w:r w:rsidR="000F49B8">
          <w:rPr>
            <w:rFonts w:ascii="Arial" w:eastAsia="Times New Roman" w:hAnsi="Arial" w:cs="Arial"/>
            <w:szCs w:val="24"/>
            <w:lang w:val="en-CA" w:eastAsia="en-CA"/>
          </w:rPr>
          <w:t>bioinformatics methodologie</w:t>
        </w:r>
        <w:r w:rsidR="007424A8">
          <w:rPr>
            <w:rFonts w:ascii="Arial" w:eastAsia="Times New Roman" w:hAnsi="Arial" w:cs="Arial"/>
            <w:szCs w:val="24"/>
            <w:lang w:val="en-CA" w:eastAsia="en-CA"/>
          </w:rPr>
          <w:t xml:space="preserve">s </w:t>
        </w:r>
        <w:r w:rsidR="00F34DCE">
          <w:rPr>
            <w:rFonts w:ascii="Arial" w:eastAsia="Times New Roman" w:hAnsi="Arial" w:cs="Arial"/>
            <w:szCs w:val="24"/>
            <w:lang w:val="en-CA" w:eastAsia="en-CA"/>
          </w:rPr>
          <w:t xml:space="preserve">and the type of data being analyzed </w:t>
        </w:r>
        <w:r w:rsidR="007424A8">
          <w:rPr>
            <w:rFonts w:ascii="Arial" w:eastAsia="Times New Roman" w:hAnsi="Arial" w:cs="Arial"/>
            <w:szCs w:val="24"/>
            <w:lang w:val="en-CA" w:eastAsia="en-CA"/>
          </w:rPr>
          <w:t>is essential g</w:t>
        </w:r>
        <w:r>
          <w:rPr>
            <w:rFonts w:ascii="Arial" w:eastAsia="Times New Roman" w:hAnsi="Arial" w:cs="Arial"/>
            <w:szCs w:val="24"/>
            <w:lang w:val="en-CA" w:eastAsia="en-CA"/>
          </w:rPr>
          <w:t>iven</w:t>
        </w:r>
      </w:ins>
      <w:r>
        <w:rPr>
          <w:rFonts w:ascii="Arial" w:eastAsia="Times New Roman" w:hAnsi="Arial" w:cs="Arial"/>
          <w:szCs w:val="24"/>
          <w:lang w:val="en-CA" w:eastAsia="en-CA"/>
        </w:rPr>
        <w:t xml:space="preserve"> the growing number of studies uncovering the critical role of clusters of microbes in health and disease, and the need to understand alterations to their composition and function following intervention with fecal transplant, probiotics, diet and pharmaceutical agents</w:t>
      </w:r>
      <w:del w:id="20" w:author="gg" w:date="2016-03-04T15:55:00Z">
        <w:r>
          <w:rPr>
            <w:rFonts w:ascii="Arial" w:eastAsia="Times New Roman" w:hAnsi="Arial" w:cs="Arial"/>
            <w:szCs w:val="24"/>
            <w:lang w:val="en-CA" w:eastAsia="en-CA"/>
          </w:rPr>
          <w:delText>, a clear understanding of bioinformatics is essential</w:delText>
        </w:r>
      </w:del>
      <w:r>
        <w:rPr>
          <w:rFonts w:ascii="Arial" w:eastAsia="Times New Roman" w:hAnsi="Arial" w:cs="Arial"/>
          <w:szCs w:val="24"/>
          <w:lang w:val="en-CA" w:eastAsia="en-CA"/>
        </w:rPr>
        <w:t xml:space="preserve">.  </w:t>
      </w:r>
    </w:p>
    <w:p w14:paraId="4AB444DA"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0C24181"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757B154"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277C657"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21" w:author="gg" w:date="2016-03-04T15:55:00Z"/>
          <w:rFonts w:ascii="Arial" w:eastAsia="Times New Roman" w:hAnsi="Arial" w:cs="Arial"/>
          <w:szCs w:val="24"/>
          <w:lang w:val="en-CA" w:eastAsia="en-CA"/>
        </w:rPr>
      </w:pPr>
    </w:p>
    <w:p w14:paraId="6800C587"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22" w:author="gg" w:date="2016-03-04T15:55:00Z"/>
          <w:rFonts w:ascii="Arial" w:eastAsia="Times New Roman" w:hAnsi="Arial" w:cs="Arial"/>
          <w:szCs w:val="24"/>
          <w:lang w:val="en-CA" w:eastAsia="en-CA"/>
        </w:rPr>
      </w:pPr>
    </w:p>
    <w:p w14:paraId="016D38CB" w14:textId="6A52DDCF" w:rsidR="00BD4E03" w:rsidRDefault="00BD4E03"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23" w:author="gg" w:date="2016-03-04T15:55:00Z"/>
          <w:rFonts w:ascii="Arial" w:eastAsia="Times New Roman" w:hAnsi="Arial" w:cs="Arial"/>
          <w:szCs w:val="24"/>
          <w:lang w:val="en-CA" w:eastAsia="en-CA"/>
        </w:rPr>
      </w:pPr>
      <w:ins w:id="24" w:author="gg" w:date="2016-03-04T15:55:00Z">
        <w:r w:rsidRPr="00901C2A">
          <w:rPr>
            <w:rFonts w:ascii="Arial" w:eastAsia="Times New Roman" w:hAnsi="Arial" w:cs="Arial"/>
            <w:b/>
            <w:szCs w:val="24"/>
            <w:lang w:val="en-CA" w:eastAsia="en-CA"/>
          </w:rPr>
          <w:t xml:space="preserve">Key Words: </w:t>
        </w:r>
        <w:r>
          <w:rPr>
            <w:rFonts w:ascii="Arial" w:eastAsia="Times New Roman" w:hAnsi="Arial" w:cs="Arial"/>
            <w:szCs w:val="24"/>
            <w:lang w:val="en-CA" w:eastAsia="en-CA"/>
          </w:rPr>
          <w:t>microbiome, compositional data, correlation, multiple test correction</w:t>
        </w:r>
      </w:ins>
    </w:p>
    <w:p w14:paraId="79A1D326"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02E5AF4"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D64301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7968A79"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54B17C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lang w:val="en-CA"/>
          <w:rPrChange w:id="25" w:author="gg" w:date="2016-03-04T15:55:00Z">
            <w:rPr>
              <w:rFonts w:ascii="Arial" w:hAnsi="Arial"/>
              <w:b/>
              <w:lang w:val="en-CA"/>
            </w:rPr>
          </w:rPrChange>
        </w:rPr>
      </w:pPr>
    </w:p>
    <w:p w14:paraId="3CDCF721"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040176CC"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737205D"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28E168BA"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1CDEA4D0" w14:textId="77777777" w:rsidR="009514F0" w:rsidRP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9514F0">
        <w:rPr>
          <w:rFonts w:ascii="Arial" w:eastAsia="Times New Roman" w:hAnsi="Arial" w:cs="Arial"/>
          <w:b/>
          <w:szCs w:val="24"/>
          <w:lang w:val="en-CA" w:eastAsia="en-CA"/>
        </w:rPr>
        <w:t>Introduction</w:t>
      </w:r>
    </w:p>
    <w:p w14:paraId="2465894B" w14:textId="179F419C" w:rsidR="001E4E62"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del w:id="26" w:author="gg" w:date="2016-03-04T15:55:00Z">
        <w:r w:rsidR="009514F0" w:rsidRPr="009514F0">
          <w:rPr>
            <w:rFonts w:ascii="Arial" w:eastAsia="Times New Roman" w:hAnsi="Arial" w:cs="Arial"/>
            <w:szCs w:val="24"/>
            <w:lang w:val="en-CA" w:eastAsia="en-CA"/>
          </w:rPr>
          <w:delText xml:space="preserve">The discipline of microbiology has had a resurgence </w:delText>
        </w:r>
        <w:r w:rsidR="009514F0">
          <w:rPr>
            <w:rFonts w:ascii="Arial" w:eastAsia="Times New Roman" w:hAnsi="Arial" w:cs="Arial"/>
            <w:szCs w:val="24"/>
            <w:lang w:val="en-CA" w:eastAsia="en-CA"/>
          </w:rPr>
          <w:delText xml:space="preserve">with </w:delText>
        </w:r>
        <w:r w:rsidR="009514F0" w:rsidRPr="009514F0">
          <w:rPr>
            <w:rFonts w:ascii="Arial" w:eastAsia="Times New Roman" w:hAnsi="Arial" w:cs="Arial"/>
            <w:szCs w:val="24"/>
            <w:lang w:val="en-CA" w:eastAsia="en-CA"/>
          </w:rPr>
          <w:delText>human</w:delText>
        </w:r>
      </w:del>
      <w:ins w:id="27" w:author="gg" w:date="2016-03-04T15:55:00Z">
        <w:r w:rsidR="00635E20">
          <w:rPr>
            <w:rFonts w:ascii="Arial" w:eastAsia="Times New Roman" w:hAnsi="Arial" w:cs="Arial"/>
            <w:szCs w:val="24"/>
            <w:lang w:val="en-CA" w:eastAsia="en-CA"/>
          </w:rPr>
          <w:t>H</w:t>
        </w:r>
        <w:r w:rsidR="009514F0" w:rsidRPr="009514F0">
          <w:rPr>
            <w:rFonts w:ascii="Arial" w:eastAsia="Times New Roman" w:hAnsi="Arial" w:cs="Arial"/>
            <w:szCs w:val="24"/>
            <w:lang w:val="en-CA" w:eastAsia="en-CA"/>
          </w:rPr>
          <w:t>uman</w:t>
        </w:r>
      </w:ins>
      <w:r w:rsidR="009514F0" w:rsidRPr="009514F0">
        <w:rPr>
          <w:rFonts w:ascii="Arial" w:eastAsia="Times New Roman" w:hAnsi="Arial" w:cs="Arial"/>
          <w:szCs w:val="24"/>
          <w:lang w:val="en-CA" w:eastAsia="en-CA"/>
        </w:rPr>
        <w:t xml:space="preserve"> microbiome</w:t>
      </w:r>
      <w:r w:rsidR="000F49B8">
        <w:rPr>
          <w:rFonts w:ascii="Arial" w:eastAsia="Times New Roman" w:hAnsi="Arial" w:cs="Arial"/>
          <w:szCs w:val="24"/>
          <w:lang w:val="en-CA" w:eastAsia="en-CA"/>
        </w:rPr>
        <w:t xml:space="preserve"> studies </w:t>
      </w:r>
      <w:del w:id="28" w:author="gg" w:date="2016-03-04T15:55:00Z">
        <w:r w:rsidR="009514F0">
          <w:rPr>
            <w:rFonts w:ascii="Arial" w:eastAsia="Times New Roman" w:hAnsi="Arial" w:cs="Arial"/>
            <w:szCs w:val="24"/>
            <w:lang w:val="en-CA" w:eastAsia="en-CA"/>
          </w:rPr>
          <w:delText xml:space="preserve">that </w:delText>
        </w:r>
      </w:del>
      <w:r w:rsidR="009514F0">
        <w:rPr>
          <w:rFonts w:ascii="Arial" w:eastAsia="Times New Roman" w:hAnsi="Arial" w:cs="Arial"/>
          <w:szCs w:val="24"/>
          <w:lang w:val="en-CA" w:eastAsia="en-CA"/>
        </w:rPr>
        <w:t xml:space="preserve">have shown a major link between </w:t>
      </w:r>
      <w:ins w:id="29" w:author="gg" w:date="2016-03-04T15:55:00Z">
        <w:r w:rsidR="007424A8">
          <w:rPr>
            <w:rFonts w:ascii="Arial" w:eastAsia="Times New Roman" w:hAnsi="Arial" w:cs="Arial"/>
            <w:szCs w:val="24"/>
            <w:lang w:val="en-CA" w:eastAsia="en-CA"/>
          </w:rPr>
          <w:t xml:space="preserve">microbial composition and </w:t>
        </w:r>
      </w:ins>
      <w:r w:rsidR="009514F0">
        <w:rPr>
          <w:rFonts w:ascii="Arial" w:eastAsia="Times New Roman" w:hAnsi="Arial" w:cs="Arial"/>
          <w:szCs w:val="24"/>
          <w:lang w:val="en-CA" w:eastAsia="en-CA"/>
        </w:rPr>
        <w:t>health and disease</w:t>
      </w:r>
      <w:r w:rsidR="000F49B8">
        <w:rPr>
          <w:rFonts w:ascii="Arial" w:eastAsia="Times New Roman" w:hAnsi="Arial" w:cs="Arial"/>
          <w:szCs w:val="24"/>
          <w:lang w:val="en-CA" w:eastAsia="en-CA"/>
        </w:rPr>
        <w:t xml:space="preserve"> </w:t>
      </w:r>
      <w:ins w:id="30" w:author="gg" w:date="2016-03-04T15:55:00Z">
        <w:r w:rsidR="000F49B8">
          <w:rPr>
            <w:rFonts w:ascii="Arial" w:eastAsia="Times New Roman" w:hAnsi="Arial" w:cs="Arial"/>
            <w:szCs w:val="24"/>
            <w:lang w:val="en-CA" w:eastAsia="en-CA"/>
          </w:rPr>
          <w:t>and dysbiosis</w:t>
        </w:r>
        <w:r w:rsidR="009514F0">
          <w:rPr>
            <w:rFonts w:ascii="Arial" w:eastAsia="Times New Roman" w:hAnsi="Arial" w:cs="Arial"/>
            <w:szCs w:val="24"/>
            <w:lang w:val="en-CA" w:eastAsia="en-CA"/>
          </w:rPr>
          <w:t xml:space="preserve"> </w:t>
        </w:r>
      </w:ins>
      <w:r w:rsidR="009514F0">
        <w:rPr>
          <w:rFonts w:ascii="Arial" w:eastAsia="Times New Roman" w:hAnsi="Arial" w:cs="Arial"/>
          <w:szCs w:val="24"/>
          <w:lang w:val="en-CA" w:eastAsia="en-CA"/>
        </w:rPr>
        <w:t>(</w:t>
      </w:r>
      <w:r w:rsidR="00D160F0">
        <w:rPr>
          <w:rFonts w:ascii="Arial" w:eastAsia="Times New Roman" w:hAnsi="Arial" w:cs="Arial"/>
          <w:szCs w:val="24"/>
          <w:lang w:val="en-CA" w:eastAsia="en-CA"/>
        </w:rPr>
        <w:t xml:space="preserve">Fremont et al. 2013; </w:t>
      </w:r>
      <w:r w:rsidR="00082BDF" w:rsidRPr="00082BDF">
        <w:rPr>
          <w:rFonts w:ascii="Arial" w:eastAsia="Times New Roman" w:hAnsi="Arial" w:cs="Arial"/>
          <w:color w:val="000000" w:themeColor="text1"/>
          <w:szCs w:val="24"/>
          <w:lang w:val="en-CA" w:eastAsia="en-CA"/>
        </w:rPr>
        <w:t>Lourenço</w:t>
      </w:r>
      <w:r w:rsidR="00082BDF">
        <w:rPr>
          <w:rFonts w:ascii="Arial" w:eastAsia="Times New Roman" w:hAnsi="Arial" w:cs="Arial"/>
          <w:szCs w:val="24"/>
          <w:lang w:val="en-CA" w:eastAsia="en-CA"/>
        </w:rPr>
        <w:t xml:space="preserve"> et al. 2014</w:t>
      </w:r>
      <w:r w:rsidR="00D160F0">
        <w:rPr>
          <w:rFonts w:ascii="Arial" w:eastAsia="Times New Roman" w:hAnsi="Arial" w:cs="Arial"/>
          <w:szCs w:val="24"/>
          <w:lang w:val="en-CA" w:eastAsia="en-CA"/>
        </w:rPr>
        <w:t>; Urbaniak et al. 2014</w:t>
      </w:r>
      <w:r w:rsidR="009514F0">
        <w:rPr>
          <w:rFonts w:ascii="Arial" w:eastAsia="Times New Roman" w:hAnsi="Arial" w:cs="Arial"/>
          <w:szCs w:val="24"/>
          <w:lang w:val="en-CA" w:eastAsia="en-CA"/>
        </w:rPr>
        <w:t>)</w:t>
      </w:r>
      <w:r w:rsidR="009514F0" w:rsidRPr="009514F0">
        <w:rPr>
          <w:rFonts w:ascii="Arial" w:eastAsia="Times New Roman" w:hAnsi="Arial" w:cs="Arial"/>
          <w:szCs w:val="24"/>
          <w:lang w:val="en-CA" w:eastAsia="en-CA"/>
        </w:rPr>
        <w:t xml:space="preserve">. High throughput sequencing methodologies </w:t>
      </w:r>
      <w:r w:rsidR="001E4E62">
        <w:rPr>
          <w:rFonts w:ascii="Arial" w:eastAsia="Times New Roman" w:hAnsi="Arial" w:cs="Arial"/>
          <w:szCs w:val="24"/>
          <w:lang w:val="en-CA" w:eastAsia="en-CA"/>
        </w:rPr>
        <w:t xml:space="preserve">have made this possible, along with breakthroughs in culture techniques. The former has used approaches </w:t>
      </w:r>
      <w:r w:rsidR="009514F0" w:rsidRPr="009514F0">
        <w:rPr>
          <w:rFonts w:ascii="Arial" w:eastAsia="Times New Roman" w:hAnsi="Arial" w:cs="Arial"/>
          <w:szCs w:val="24"/>
          <w:lang w:val="en-CA" w:eastAsia="en-CA"/>
        </w:rPr>
        <w:t xml:space="preserve">such as 16S rRNA gene sequencing, metagenomics, transcriptomics and meta-transcriptomics, </w:t>
      </w:r>
      <w:r w:rsidR="001E4E62">
        <w:rPr>
          <w:rFonts w:ascii="Arial" w:eastAsia="Times New Roman" w:hAnsi="Arial" w:cs="Arial"/>
          <w:szCs w:val="24"/>
          <w:lang w:val="en-CA" w:eastAsia="en-CA"/>
        </w:rPr>
        <w:t xml:space="preserve">leading to </w:t>
      </w:r>
      <w:del w:id="31" w:author="gg" w:date="2016-03-04T15:55:00Z">
        <w:r w:rsidR="001E4E62">
          <w:rPr>
            <w:rFonts w:ascii="Arial" w:eastAsia="Times New Roman" w:hAnsi="Arial" w:cs="Arial"/>
            <w:szCs w:val="24"/>
            <w:lang w:val="en-CA" w:eastAsia="en-CA"/>
          </w:rPr>
          <w:delText xml:space="preserve">the </w:delText>
        </w:r>
        <w:r w:rsidR="009514F0" w:rsidRPr="009514F0">
          <w:rPr>
            <w:rFonts w:ascii="Arial" w:eastAsia="Times New Roman" w:hAnsi="Arial" w:cs="Arial"/>
            <w:szCs w:val="24"/>
            <w:lang w:val="en-CA" w:eastAsia="en-CA"/>
          </w:rPr>
          <w:delText>generat</w:delText>
        </w:r>
        <w:r w:rsidR="001E4E62">
          <w:rPr>
            <w:rFonts w:ascii="Arial" w:eastAsia="Times New Roman" w:hAnsi="Arial" w:cs="Arial"/>
            <w:szCs w:val="24"/>
            <w:lang w:val="en-CA" w:eastAsia="en-CA"/>
          </w:rPr>
          <w:delText xml:space="preserve">ion of </w:delText>
        </w:r>
      </w:del>
      <w:r w:rsidR="009514F0" w:rsidRPr="009514F0">
        <w:rPr>
          <w:rFonts w:ascii="Arial" w:eastAsia="Times New Roman" w:hAnsi="Arial" w:cs="Arial"/>
          <w:szCs w:val="24"/>
          <w:lang w:val="en-CA" w:eastAsia="en-CA"/>
        </w:rPr>
        <w:t xml:space="preserve">vast </w:t>
      </w:r>
      <w:del w:id="32" w:author="gg" w:date="2016-03-04T15:55:00Z">
        <w:r w:rsidR="009514F0" w:rsidRPr="009514F0">
          <w:rPr>
            <w:rFonts w:ascii="Arial" w:eastAsia="Times New Roman" w:hAnsi="Arial" w:cs="Arial"/>
            <w:szCs w:val="24"/>
            <w:lang w:val="en-CA" w:eastAsia="en-CA"/>
          </w:rPr>
          <w:delText>amounts of data</w:delText>
        </w:r>
      </w:del>
      <w:ins w:id="33" w:author="gg" w:date="2016-03-04T15:55:00Z">
        <w:r w:rsidR="009514F0" w:rsidRPr="009514F0">
          <w:rPr>
            <w:rFonts w:ascii="Arial" w:eastAsia="Times New Roman" w:hAnsi="Arial" w:cs="Arial"/>
            <w:szCs w:val="24"/>
            <w:lang w:val="en-CA" w:eastAsia="en-CA"/>
          </w:rPr>
          <w:t>data</w:t>
        </w:r>
        <w:r w:rsidR="007424A8">
          <w:rPr>
            <w:rFonts w:ascii="Arial" w:eastAsia="Times New Roman" w:hAnsi="Arial" w:cs="Arial"/>
            <w:szCs w:val="24"/>
            <w:lang w:val="en-CA" w:eastAsia="en-CA"/>
          </w:rPr>
          <w:t>sets</w:t>
        </w:r>
      </w:ins>
      <w:r w:rsidR="009514F0" w:rsidRPr="009514F0">
        <w:rPr>
          <w:rFonts w:ascii="Arial" w:eastAsia="Times New Roman" w:hAnsi="Arial" w:cs="Arial"/>
          <w:szCs w:val="24"/>
          <w:lang w:val="en-CA" w:eastAsia="en-CA"/>
        </w:rPr>
        <w:t xml:space="preserve"> that must be simplified and analyzed</w:t>
      </w:r>
      <w:r w:rsidR="00C577B6">
        <w:rPr>
          <w:rFonts w:ascii="Arial" w:eastAsia="Times New Roman" w:hAnsi="Arial" w:cs="Arial"/>
          <w:szCs w:val="24"/>
          <w:lang w:val="en-CA" w:eastAsia="en-CA"/>
        </w:rPr>
        <w:t xml:space="preserve"> (Di Bella et al. 2013)</w:t>
      </w:r>
      <w:r w:rsidR="009514F0" w:rsidRPr="009514F0">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 xml:space="preserve">Indeed, </w:t>
      </w:r>
      <w:r w:rsidR="004C0857" w:rsidRPr="009514F0">
        <w:rPr>
          <w:rFonts w:ascii="Arial" w:hAnsi="Arial" w:cs="Arial"/>
          <w:szCs w:val="24"/>
        </w:rPr>
        <w:t>each sample may have ten</w:t>
      </w:r>
      <w:r w:rsidR="000F49B8">
        <w:rPr>
          <w:rFonts w:ascii="Arial" w:hAnsi="Arial" w:cs="Arial"/>
          <w:szCs w:val="24"/>
        </w:rPr>
        <w:t xml:space="preserve">s </w:t>
      </w:r>
      <w:del w:id="34" w:author="gg" w:date="2016-03-04T15:55:00Z">
        <w:r w:rsidR="004C0857" w:rsidRPr="009514F0">
          <w:rPr>
            <w:rFonts w:ascii="Arial" w:hAnsi="Arial" w:cs="Arial"/>
            <w:szCs w:val="24"/>
          </w:rPr>
          <w:delText xml:space="preserve">to hundreds </w:delText>
        </w:r>
      </w:del>
      <w:r w:rsidR="004C0857" w:rsidRPr="009514F0">
        <w:rPr>
          <w:rFonts w:ascii="Arial" w:hAnsi="Arial" w:cs="Arial"/>
          <w:szCs w:val="24"/>
        </w:rPr>
        <w:t>of thousands</w:t>
      </w:r>
      <w:ins w:id="35" w:author="gg" w:date="2016-03-04T15:55:00Z">
        <w:r w:rsidR="004C0857" w:rsidRPr="009514F0">
          <w:rPr>
            <w:rFonts w:ascii="Arial" w:hAnsi="Arial" w:cs="Arial"/>
            <w:szCs w:val="24"/>
          </w:rPr>
          <w:t xml:space="preserve"> </w:t>
        </w:r>
        <w:r w:rsidR="000F49B8">
          <w:rPr>
            <w:rFonts w:ascii="Arial" w:hAnsi="Arial" w:cs="Arial"/>
            <w:szCs w:val="24"/>
          </w:rPr>
          <w:t>to millions</w:t>
        </w:r>
      </w:ins>
      <w:r w:rsidR="000F49B8">
        <w:rPr>
          <w:rFonts w:ascii="Arial" w:hAnsi="Arial" w:cs="Arial"/>
          <w:szCs w:val="24"/>
        </w:rPr>
        <w:t xml:space="preserve"> </w:t>
      </w:r>
      <w:r w:rsidR="004C0857" w:rsidRPr="009514F0">
        <w:rPr>
          <w:rFonts w:ascii="Arial" w:hAnsi="Arial" w:cs="Arial"/>
          <w:szCs w:val="24"/>
        </w:rPr>
        <w:t xml:space="preserve">of sequence reads associated with it, and the entire dataset across all samples can easily have hundreds of millions to billions of reads. </w:t>
      </w:r>
      <w:r w:rsidR="001E4E62">
        <w:rPr>
          <w:rFonts w:ascii="Arial" w:eastAsia="Times New Roman" w:hAnsi="Arial" w:cs="Arial"/>
          <w:szCs w:val="24"/>
          <w:lang w:val="en-CA" w:eastAsia="en-CA"/>
        </w:rPr>
        <w:t>Such has been the rapidity of these developments that some studies appear to have been published using methods that are at worst flawed and at best no</w:t>
      </w:r>
      <w:r w:rsidR="004C0857">
        <w:rPr>
          <w:rFonts w:ascii="Arial" w:eastAsia="Times New Roman" w:hAnsi="Arial" w:cs="Arial"/>
          <w:szCs w:val="24"/>
          <w:lang w:val="en-CA" w:eastAsia="en-CA"/>
        </w:rPr>
        <w:t>t</w:t>
      </w:r>
      <w:r w:rsidR="001E4E62">
        <w:rPr>
          <w:rFonts w:ascii="Arial" w:eastAsia="Times New Roman" w:hAnsi="Arial" w:cs="Arial"/>
          <w:szCs w:val="24"/>
          <w:lang w:val="en-CA" w:eastAsia="en-CA"/>
        </w:rPr>
        <w:t xml:space="preserve"> sufficiently well </w:t>
      </w:r>
      <w:r w:rsidR="004C0857">
        <w:rPr>
          <w:rFonts w:ascii="Arial" w:eastAsia="Times New Roman" w:hAnsi="Arial" w:cs="Arial"/>
          <w:szCs w:val="24"/>
          <w:lang w:val="en-CA" w:eastAsia="en-CA"/>
        </w:rPr>
        <w:t>utilized</w:t>
      </w:r>
      <w:r w:rsidR="001E4E62">
        <w:rPr>
          <w:rFonts w:ascii="Arial" w:eastAsia="Times New Roman" w:hAnsi="Arial" w:cs="Arial"/>
          <w:szCs w:val="24"/>
          <w:lang w:val="en-CA" w:eastAsia="en-CA"/>
        </w:rPr>
        <w:t>. The result can be papers that journal</w:t>
      </w:r>
      <w:r w:rsidR="004C0857">
        <w:rPr>
          <w:rFonts w:ascii="Arial" w:eastAsia="Times New Roman" w:hAnsi="Arial" w:cs="Arial"/>
          <w:szCs w:val="24"/>
          <w:lang w:val="en-CA" w:eastAsia="en-CA"/>
        </w:rPr>
        <w:t>s</w:t>
      </w:r>
      <w:r w:rsidR="001E4E62">
        <w:rPr>
          <w:rFonts w:ascii="Arial" w:eastAsia="Times New Roman" w:hAnsi="Arial" w:cs="Arial"/>
          <w:szCs w:val="24"/>
          <w:lang w:val="en-CA" w:eastAsia="en-CA"/>
        </w:rPr>
        <w:t xml:space="preserve"> and the lay media publicize as major advances or breakthroughs, when in some cases the data are far from sufficient for such claims</w:t>
      </w:r>
      <w:r w:rsidR="00722B8F" w:rsidRPr="00722B8F">
        <w:rPr>
          <w:rFonts w:ascii="Arial" w:eastAsia="Times New Roman" w:hAnsi="Arial" w:cs="Arial"/>
          <w:color w:val="000000" w:themeColor="text1"/>
          <w:szCs w:val="24"/>
          <w:lang w:val="en-CA" w:eastAsia="en-CA"/>
        </w:rPr>
        <w:t xml:space="preserve"> </w:t>
      </w:r>
      <w:r w:rsidR="00722B8F">
        <w:rPr>
          <w:rFonts w:ascii="Arial" w:eastAsia="Times New Roman" w:hAnsi="Arial" w:cs="Arial"/>
          <w:color w:val="000000" w:themeColor="text1"/>
          <w:szCs w:val="24"/>
          <w:lang w:val="en-CA" w:eastAsia="en-CA"/>
        </w:rPr>
        <w:t>(</w:t>
      </w:r>
      <w:r w:rsidR="00722B8F" w:rsidRPr="00722B8F">
        <w:rPr>
          <w:rFonts w:ascii="Arial" w:eastAsia="Times New Roman" w:hAnsi="Arial" w:cs="Arial"/>
          <w:color w:val="000000" w:themeColor="text1"/>
          <w:szCs w:val="24"/>
          <w:lang w:val="en-CA" w:eastAsia="en-CA"/>
        </w:rPr>
        <w:t>Hsiao</w:t>
      </w:r>
      <w:r w:rsidR="00722B8F">
        <w:rPr>
          <w:rFonts w:ascii="Arial" w:eastAsia="Times New Roman" w:hAnsi="Arial" w:cs="Arial"/>
          <w:szCs w:val="24"/>
          <w:lang w:val="en-CA" w:eastAsia="en-CA"/>
        </w:rPr>
        <w:t xml:space="preserve"> et al. 2013; Mazmanian 2015)</w:t>
      </w:r>
      <w:r w:rsidR="001E4E62">
        <w:rPr>
          <w:rFonts w:ascii="Arial" w:eastAsia="Times New Roman" w:hAnsi="Arial" w:cs="Arial"/>
          <w:szCs w:val="24"/>
          <w:lang w:val="en-CA" w:eastAsia="en-CA"/>
        </w:rPr>
        <w:t xml:space="preserve">. </w:t>
      </w:r>
    </w:p>
    <w:p w14:paraId="417976A8" w14:textId="77777777" w:rsidR="004C0857"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36" w:author="gg" w:date="2016-03-04T15:55:00Z"/>
          <w:rFonts w:ascii="Arial" w:eastAsia="Times New Roman" w:hAnsi="Arial" w:cs="Arial"/>
          <w:szCs w:val="24"/>
          <w:lang w:val="en-CA" w:eastAsia="en-CA"/>
        </w:rPr>
      </w:pPr>
      <w:r>
        <w:rPr>
          <w:rFonts w:ascii="Arial" w:eastAsia="Times New Roman" w:hAnsi="Arial" w:cs="Arial"/>
          <w:szCs w:val="24"/>
          <w:lang w:val="en-CA" w:eastAsia="en-CA"/>
        </w:rPr>
        <w:tab/>
      </w:r>
      <w:r w:rsidR="001E4E62">
        <w:rPr>
          <w:rFonts w:ascii="Arial" w:eastAsia="Times New Roman" w:hAnsi="Arial" w:cs="Arial"/>
          <w:szCs w:val="24"/>
          <w:lang w:val="en-CA" w:eastAsia="en-CA"/>
        </w:rPr>
        <w:t>A Bioinformatics Workshop was held on June 16, 2015 in Regina at the Annual Meeting of the Canadian Society of Microbiologists</w:t>
      </w:r>
      <w:r w:rsidR="004C0857">
        <w:rPr>
          <w:rFonts w:ascii="Arial" w:eastAsia="Times New Roman" w:hAnsi="Arial" w:cs="Arial"/>
          <w:szCs w:val="24"/>
          <w:lang w:val="en-CA" w:eastAsia="en-CA"/>
        </w:rPr>
        <w:t xml:space="preserve"> with the goal of </w:t>
      </w:r>
      <w:del w:id="37" w:author="gg" w:date="2016-03-04T15:55:00Z">
        <w:r w:rsidR="004C0857">
          <w:rPr>
            <w:rFonts w:ascii="Arial" w:eastAsia="Times New Roman" w:hAnsi="Arial" w:cs="Arial"/>
            <w:szCs w:val="24"/>
            <w:lang w:val="en-CA" w:eastAsia="en-CA"/>
          </w:rPr>
          <w:delText>teaching</w:delText>
        </w:r>
      </w:del>
      <w:ins w:id="38" w:author="gg" w:date="2016-03-04T15:55:00Z">
        <w:r w:rsidR="00635E20">
          <w:rPr>
            <w:rFonts w:ascii="Arial" w:eastAsia="Times New Roman" w:hAnsi="Arial" w:cs="Arial"/>
            <w:szCs w:val="24"/>
            <w:lang w:val="en-CA" w:eastAsia="en-CA"/>
          </w:rPr>
          <w:t>demonstrating</w:t>
        </w:r>
      </w:ins>
      <w:r w:rsidR="00635E20">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 xml:space="preserve">how to analyse large microbiome datasets, </w:t>
      </w:r>
      <w:del w:id="39" w:author="gg" w:date="2016-03-04T15:55:00Z">
        <w:r w:rsidR="004C0857">
          <w:rPr>
            <w:rFonts w:ascii="Arial" w:eastAsia="Times New Roman" w:hAnsi="Arial" w:cs="Arial"/>
            <w:szCs w:val="24"/>
            <w:lang w:val="en-CA" w:eastAsia="en-CA"/>
          </w:rPr>
          <w:delText xml:space="preserve">and </w:delText>
        </w:r>
      </w:del>
      <w:ins w:id="40" w:author="gg" w:date="2016-03-04T15:55:00Z">
        <w:r w:rsidR="000F49B8">
          <w:rPr>
            <w:rFonts w:ascii="Arial" w:eastAsia="Times New Roman" w:hAnsi="Arial" w:cs="Arial"/>
            <w:szCs w:val="24"/>
            <w:lang w:val="en-CA" w:eastAsia="en-CA"/>
          </w:rPr>
          <w:t xml:space="preserve">the importance of individual and group </w:t>
        </w:r>
        <w:r w:rsidR="000F49B8">
          <w:rPr>
            <w:rFonts w:ascii="Arial" w:eastAsia="Times New Roman" w:hAnsi="Arial" w:cs="Arial"/>
            <w:szCs w:val="24"/>
            <w:lang w:val="en-CA" w:eastAsia="en-CA"/>
          </w:rPr>
          <w:lastRenderedPageBreak/>
          <w:t>exploratory data analysis</w:t>
        </w:r>
        <w:r w:rsidR="00A367C5">
          <w:rPr>
            <w:rFonts w:ascii="Arial" w:eastAsia="Times New Roman" w:hAnsi="Arial" w:cs="Arial"/>
            <w:szCs w:val="24"/>
            <w:lang w:val="en-CA" w:eastAsia="en-CA"/>
          </w:rPr>
          <w:t>,</w:t>
        </w:r>
        <w:r w:rsidR="000F49B8">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and</w:t>
        </w:r>
        <w:r w:rsidR="00635E20">
          <w:rPr>
            <w:rFonts w:ascii="Arial" w:eastAsia="Times New Roman" w:hAnsi="Arial" w:cs="Arial"/>
            <w:szCs w:val="24"/>
            <w:lang w:val="en-CA" w:eastAsia="en-CA"/>
          </w:rPr>
          <w:t xml:space="preserve"> </w:t>
        </w:r>
        <w:r w:rsidR="00A367C5">
          <w:rPr>
            <w:rFonts w:ascii="Arial" w:eastAsia="Times New Roman" w:hAnsi="Arial" w:cs="Arial"/>
            <w:szCs w:val="24"/>
            <w:lang w:val="en-CA" w:eastAsia="en-CA"/>
          </w:rPr>
          <w:t xml:space="preserve">on </w:t>
        </w:r>
        <w:r w:rsidR="00635E20">
          <w:rPr>
            <w:rFonts w:ascii="Arial" w:eastAsia="Times New Roman" w:hAnsi="Arial" w:cs="Arial"/>
            <w:szCs w:val="24"/>
            <w:lang w:val="en-CA" w:eastAsia="en-CA"/>
          </w:rPr>
          <w:t>how to</w:t>
        </w:r>
        <w:r w:rsidR="004C0857">
          <w:rPr>
            <w:rFonts w:ascii="Arial" w:eastAsia="Times New Roman" w:hAnsi="Arial" w:cs="Arial"/>
            <w:szCs w:val="24"/>
            <w:lang w:val="en-CA" w:eastAsia="en-CA"/>
          </w:rPr>
          <w:t xml:space="preserve"> </w:t>
        </w:r>
      </w:ins>
      <w:r w:rsidR="004C0857">
        <w:rPr>
          <w:rFonts w:ascii="Arial" w:eastAsia="Times New Roman" w:hAnsi="Arial" w:cs="Arial"/>
          <w:szCs w:val="24"/>
          <w:lang w:val="en-CA" w:eastAsia="en-CA"/>
        </w:rPr>
        <w:t xml:space="preserve">increase the accuracy and dependability of the </w:t>
      </w:r>
      <w:del w:id="41" w:author="gg" w:date="2016-03-04T15:55:00Z">
        <w:r w:rsidR="004C0857">
          <w:rPr>
            <w:rFonts w:ascii="Arial" w:eastAsia="Times New Roman" w:hAnsi="Arial" w:cs="Arial"/>
            <w:szCs w:val="24"/>
            <w:lang w:val="en-CA" w:eastAsia="en-CA"/>
          </w:rPr>
          <w:delText>results. A summary of the</w:delText>
        </w:r>
        <w:r w:rsidR="006E128B">
          <w:rPr>
            <w:rFonts w:ascii="Arial" w:eastAsia="Times New Roman" w:hAnsi="Arial" w:cs="Arial"/>
            <w:szCs w:val="24"/>
            <w:lang w:val="en-CA" w:eastAsia="en-CA"/>
          </w:rPr>
          <w:delText xml:space="preserve"> workshop</w:delText>
        </w:r>
        <w:r w:rsidR="004C0857">
          <w:rPr>
            <w:rFonts w:ascii="Arial" w:eastAsia="Times New Roman" w:hAnsi="Arial" w:cs="Arial"/>
            <w:szCs w:val="24"/>
            <w:lang w:val="en-CA" w:eastAsia="en-CA"/>
          </w:rPr>
          <w:delText xml:space="preserve"> is hereby presented for the benefit of others interested in this area. </w:delText>
        </w:r>
        <w:r w:rsidRPr="009514F0">
          <w:rPr>
            <w:rFonts w:ascii="Arial" w:hAnsi="Arial" w:cs="Arial"/>
            <w:szCs w:val="24"/>
          </w:rPr>
          <w:delText xml:space="preserve">The </w:delText>
        </w:r>
        <w:r>
          <w:rPr>
            <w:rFonts w:ascii="Arial" w:hAnsi="Arial" w:cs="Arial"/>
            <w:szCs w:val="24"/>
          </w:rPr>
          <w:delText xml:space="preserve">goals of the </w:delText>
        </w:r>
        <w:r w:rsidR="006E128B">
          <w:rPr>
            <w:rFonts w:ascii="Arial" w:hAnsi="Arial" w:cs="Arial"/>
            <w:szCs w:val="24"/>
          </w:rPr>
          <w:delText>microbiome analysis are generally</w:delText>
        </w:r>
        <w:r>
          <w:rPr>
            <w:rFonts w:ascii="Arial" w:hAnsi="Arial" w:cs="Arial"/>
            <w:szCs w:val="24"/>
          </w:rPr>
          <w:delText xml:space="preserve"> to determine (i) </w:delText>
        </w:r>
        <w:r w:rsidRPr="009514F0">
          <w:rPr>
            <w:rFonts w:ascii="Arial" w:hAnsi="Arial" w:cs="Arial"/>
            <w:szCs w:val="24"/>
          </w:rPr>
          <w:delText xml:space="preserve">the complexity of </w:delText>
        </w:r>
        <w:r>
          <w:rPr>
            <w:rFonts w:ascii="Arial" w:hAnsi="Arial" w:cs="Arial"/>
            <w:szCs w:val="24"/>
          </w:rPr>
          <w:delText xml:space="preserve">an </w:delText>
        </w:r>
        <w:r w:rsidRPr="009514F0">
          <w:rPr>
            <w:rFonts w:ascii="Arial" w:hAnsi="Arial" w:cs="Arial"/>
            <w:szCs w:val="24"/>
          </w:rPr>
          <w:delText>individual sample using one or several alpha diversity metrics</w:delText>
        </w:r>
        <w:r>
          <w:rPr>
            <w:rFonts w:ascii="Arial" w:hAnsi="Arial" w:cs="Arial"/>
            <w:szCs w:val="24"/>
          </w:rPr>
          <w:delText xml:space="preserve">; (ii) </w:delText>
        </w:r>
        <w:r w:rsidRPr="009514F0">
          <w:rPr>
            <w:rFonts w:ascii="Arial" w:hAnsi="Arial" w:cs="Arial"/>
            <w:szCs w:val="24"/>
          </w:rPr>
          <w:delText>if the samples form subgroups that are congruent with the experimental design or some other metadata</w:delText>
        </w:r>
        <w:r>
          <w:rPr>
            <w:rFonts w:ascii="Arial" w:hAnsi="Arial" w:cs="Arial"/>
            <w:szCs w:val="24"/>
          </w:rPr>
          <w:delText xml:space="preserve">; and (iii) </w:delText>
        </w:r>
        <w:r w:rsidRPr="009514F0">
          <w:rPr>
            <w:rFonts w:ascii="Arial" w:hAnsi="Arial" w:cs="Arial"/>
            <w:szCs w:val="24"/>
          </w:rPr>
          <w:delText>which taxa are driving the differences observed between groups.</w:delText>
        </w:r>
      </w:del>
      <w:ins w:id="42" w:author="gg" w:date="2016-03-04T15:55:00Z">
        <w:r w:rsidR="00A367C5">
          <w:rPr>
            <w:rFonts w:ascii="Arial" w:eastAsia="Times New Roman" w:hAnsi="Arial" w:cs="Arial"/>
            <w:szCs w:val="24"/>
            <w:lang w:val="en-CA" w:eastAsia="en-CA"/>
          </w:rPr>
          <w:t>analyses</w:t>
        </w:r>
        <w:r w:rsidR="004C0857">
          <w:rPr>
            <w:rFonts w:ascii="Arial" w:eastAsia="Times New Roman" w:hAnsi="Arial" w:cs="Arial"/>
            <w:szCs w:val="24"/>
            <w:lang w:val="en-CA" w:eastAsia="en-CA"/>
          </w:rPr>
          <w:t>.</w:t>
        </w:r>
      </w:ins>
      <w:r w:rsidR="004C0857">
        <w:rPr>
          <w:rFonts w:ascii="Arial" w:hAnsi="Arial"/>
          <w:lang w:val="en-CA"/>
          <w:rPrChange w:id="43" w:author="gg" w:date="2016-03-04T15:55:00Z">
            <w:rPr>
              <w:rFonts w:ascii="Arial" w:hAnsi="Arial"/>
            </w:rPr>
          </w:rPrChange>
        </w:rPr>
        <w:t xml:space="preserve"> </w:t>
      </w:r>
      <w:r w:rsidR="00A367C5">
        <w:rPr>
          <w:rFonts w:ascii="Arial" w:hAnsi="Arial"/>
          <w:lang w:val="en-CA"/>
          <w:rPrChange w:id="44" w:author="gg" w:date="2016-03-04T15:55:00Z">
            <w:rPr>
              <w:rFonts w:ascii="Arial" w:hAnsi="Arial"/>
            </w:rPr>
          </w:rPrChange>
        </w:rPr>
        <w:t xml:space="preserve">Participants </w:t>
      </w:r>
      <w:del w:id="45" w:author="gg" w:date="2016-03-04T15:55:00Z">
        <w:r w:rsidR="006E128B">
          <w:rPr>
            <w:rFonts w:ascii="Arial" w:hAnsi="Arial" w:cs="Arial"/>
            <w:szCs w:val="24"/>
          </w:rPr>
          <w:delText xml:space="preserve">in the workshop </w:delText>
        </w:r>
      </w:del>
      <w:r w:rsidR="00A367C5">
        <w:rPr>
          <w:rFonts w:ascii="Arial" w:hAnsi="Arial"/>
          <w:lang w:val="en-CA"/>
          <w:rPrChange w:id="46" w:author="gg" w:date="2016-03-04T15:55:00Z">
            <w:rPr>
              <w:rFonts w:ascii="Arial" w:hAnsi="Arial"/>
            </w:rPr>
          </w:rPrChange>
        </w:rPr>
        <w:t xml:space="preserve">were </w:t>
      </w:r>
      <w:del w:id="47" w:author="gg" w:date="2016-03-04T15:55:00Z">
        <w:r w:rsidR="006E128B">
          <w:rPr>
            <w:rFonts w:ascii="Arial" w:hAnsi="Arial" w:cs="Arial"/>
            <w:szCs w:val="24"/>
          </w:rPr>
          <w:delText>encouraged</w:delText>
        </w:r>
      </w:del>
      <w:ins w:id="48" w:author="gg" w:date="2016-03-04T15:55:00Z">
        <w:r w:rsidR="00A367C5">
          <w:rPr>
            <w:rFonts w:ascii="Arial" w:eastAsia="Times New Roman" w:hAnsi="Arial" w:cs="Arial"/>
            <w:szCs w:val="24"/>
            <w:lang w:val="en-CA" w:eastAsia="en-CA"/>
          </w:rPr>
          <w:t>introduced</w:t>
        </w:r>
      </w:ins>
      <w:r w:rsidR="00A367C5">
        <w:rPr>
          <w:rFonts w:ascii="Arial" w:hAnsi="Arial"/>
          <w:lang w:val="en-CA"/>
          <w:rPrChange w:id="49" w:author="gg" w:date="2016-03-04T15:55:00Z">
            <w:rPr>
              <w:rFonts w:ascii="Arial" w:hAnsi="Arial"/>
            </w:rPr>
          </w:rPrChange>
        </w:rPr>
        <w:t xml:space="preserve"> to </w:t>
      </w:r>
      <w:del w:id="50" w:author="gg" w:date="2016-03-04T15:55:00Z">
        <w:r w:rsidR="006E128B">
          <w:rPr>
            <w:rFonts w:ascii="Arial" w:hAnsi="Arial" w:cs="Arial"/>
            <w:szCs w:val="24"/>
          </w:rPr>
          <w:delText>bring their own</w:delText>
        </w:r>
      </w:del>
      <w:ins w:id="51" w:author="gg" w:date="2016-03-04T15:55:00Z">
        <w:r w:rsidR="00A367C5">
          <w:rPr>
            <w:rFonts w:ascii="Arial" w:eastAsia="Times New Roman" w:hAnsi="Arial" w:cs="Arial"/>
            <w:szCs w:val="24"/>
            <w:lang w:val="en-CA" w:eastAsia="en-CA"/>
          </w:rPr>
          <w:t xml:space="preserve">the concept and importance of </w:t>
        </w:r>
        <w:r w:rsidR="00984A0E">
          <w:rPr>
            <w:rFonts w:ascii="Arial" w:eastAsia="Times New Roman" w:hAnsi="Arial" w:cs="Arial"/>
            <w:szCs w:val="24"/>
            <w:lang w:val="en-CA" w:eastAsia="en-CA"/>
          </w:rPr>
          <w:t xml:space="preserve">multivariate </w:t>
        </w:r>
        <w:r w:rsidR="00A367C5">
          <w:rPr>
            <w:rFonts w:ascii="Arial" w:eastAsia="Times New Roman" w:hAnsi="Arial" w:cs="Arial"/>
            <w:szCs w:val="24"/>
            <w:lang w:val="en-CA" w:eastAsia="en-CA"/>
          </w:rPr>
          <w:t>compositional data and why</w:t>
        </w:r>
      </w:ins>
      <w:r w:rsidR="00A367C5">
        <w:rPr>
          <w:rFonts w:ascii="Arial" w:hAnsi="Arial"/>
          <w:lang w:val="en-CA"/>
          <w:rPrChange w:id="52" w:author="gg" w:date="2016-03-04T15:55:00Z">
            <w:rPr>
              <w:rFonts w:ascii="Arial" w:hAnsi="Arial"/>
            </w:rPr>
          </w:rPrChange>
        </w:rPr>
        <w:t xml:space="preserve"> datasets </w:t>
      </w:r>
      <w:del w:id="53" w:author="gg" w:date="2016-03-04T15:55:00Z">
        <w:r w:rsidR="006E128B">
          <w:rPr>
            <w:rFonts w:ascii="Arial" w:hAnsi="Arial" w:cs="Arial"/>
            <w:szCs w:val="24"/>
          </w:rPr>
          <w:delText>and to learn how to explore and analyze their data.</w:delText>
        </w:r>
      </w:del>
    </w:p>
    <w:p w14:paraId="6BC9DDAD" w14:textId="77777777" w:rsidR="004C0857" w:rsidRPr="004C0857" w:rsidRDefault="004C085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54" w:author="gg" w:date="2016-03-04T15:55:00Z"/>
          <w:rFonts w:ascii="Arial" w:eastAsia="Times New Roman" w:hAnsi="Arial" w:cs="Arial"/>
          <w:b/>
          <w:szCs w:val="24"/>
          <w:lang w:val="en-CA" w:eastAsia="en-CA"/>
        </w:rPr>
      </w:pPr>
      <w:del w:id="55" w:author="gg" w:date="2016-03-04T15:55:00Z">
        <w:r w:rsidRPr="004C0857">
          <w:rPr>
            <w:rFonts w:ascii="Arial" w:eastAsia="Times New Roman" w:hAnsi="Arial" w:cs="Arial"/>
            <w:b/>
            <w:szCs w:val="24"/>
            <w:lang w:val="en-CA" w:eastAsia="en-CA"/>
          </w:rPr>
          <w:delText>Starting out</w:delText>
        </w:r>
      </w:del>
    </w:p>
    <w:p w14:paraId="1D66D49D" w14:textId="7A2A24D6" w:rsidR="00A367C5"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Cs w:val="24"/>
        </w:rPr>
      </w:pPr>
      <w:del w:id="56" w:author="gg" w:date="2016-03-04T15:55:00Z">
        <w:r>
          <w:rPr>
            <w:rFonts w:ascii="Arial" w:eastAsia="Times New Roman" w:hAnsi="Arial" w:cs="Arial"/>
            <w:szCs w:val="24"/>
            <w:lang w:val="en-CA" w:eastAsia="en-CA"/>
          </w:rPr>
          <w:tab/>
        </w:r>
        <w:r w:rsidR="004C0857">
          <w:rPr>
            <w:rFonts w:ascii="Arial" w:eastAsia="Times New Roman" w:hAnsi="Arial" w:cs="Arial"/>
            <w:szCs w:val="24"/>
            <w:lang w:val="en-CA" w:eastAsia="en-CA"/>
          </w:rPr>
          <w:delText xml:space="preserve">Such is the nature of this field that ‘beginners’ require some basic training in genetics and computational biology, with at least an </w:delText>
        </w:r>
      </w:del>
      <w:ins w:id="57" w:author="gg" w:date="2016-03-04T15:55:00Z">
        <w:r w:rsidR="00A367C5">
          <w:rPr>
            <w:rFonts w:ascii="Arial" w:eastAsia="Times New Roman" w:hAnsi="Arial" w:cs="Arial"/>
            <w:szCs w:val="24"/>
            <w:lang w:val="en-CA" w:eastAsia="en-CA"/>
          </w:rPr>
          <w:t>of this type can give misleading results when analyzed by current methods. Examples were</w:t>
        </w:r>
        <w:r w:rsidR="00635E20">
          <w:rPr>
            <w:rFonts w:ascii="Arial" w:eastAsia="Times New Roman" w:hAnsi="Arial" w:cs="Arial"/>
            <w:szCs w:val="24"/>
            <w:lang w:val="en-CA" w:eastAsia="en-CA"/>
          </w:rPr>
          <w:t xml:space="preserve"> </w:t>
        </w:r>
        <w:r w:rsidR="00984A0E">
          <w:rPr>
            <w:rFonts w:ascii="Arial" w:eastAsia="Times New Roman" w:hAnsi="Arial" w:cs="Arial"/>
            <w:szCs w:val="24"/>
            <w:lang w:val="en-CA" w:eastAsia="en-CA"/>
          </w:rPr>
          <w:t>used</w:t>
        </w:r>
        <w:r w:rsidR="00635E20">
          <w:rPr>
            <w:rFonts w:ascii="Arial" w:eastAsia="Times New Roman" w:hAnsi="Arial" w:cs="Arial"/>
            <w:szCs w:val="24"/>
            <w:lang w:val="en-CA" w:eastAsia="en-CA"/>
          </w:rPr>
          <w:t xml:space="preserve"> from the literature that outlined the danger</w:t>
        </w:r>
        <w:r w:rsidR="00A367C5">
          <w:rPr>
            <w:rFonts w:ascii="Arial" w:eastAsia="Times New Roman" w:hAnsi="Arial" w:cs="Arial"/>
            <w:szCs w:val="24"/>
            <w:lang w:val="en-CA" w:eastAsia="en-CA"/>
          </w:rPr>
          <w:t>s</w:t>
        </w:r>
        <w:r w:rsidR="00635E20">
          <w:rPr>
            <w:rFonts w:ascii="Arial" w:eastAsia="Times New Roman" w:hAnsi="Arial" w:cs="Arial"/>
            <w:szCs w:val="24"/>
            <w:lang w:val="en-CA" w:eastAsia="en-CA"/>
          </w:rPr>
          <w:t xml:space="preserve"> of improper </w:t>
        </w:r>
      </w:ins>
      <w:r w:rsidR="00635E20">
        <w:rPr>
          <w:rFonts w:ascii="Arial" w:eastAsia="Times New Roman" w:hAnsi="Arial" w:cs="Arial"/>
          <w:szCs w:val="24"/>
          <w:lang w:val="en-CA" w:eastAsia="en-CA"/>
        </w:rPr>
        <w:t xml:space="preserve">understanding of </w:t>
      </w:r>
      <w:del w:id="58" w:author="gg" w:date="2016-03-04T15:55:00Z">
        <w:r w:rsidR="006E128B">
          <w:rPr>
            <w:rFonts w:ascii="Arial" w:eastAsia="Times New Roman" w:hAnsi="Arial" w:cs="Arial"/>
            <w:szCs w:val="24"/>
            <w:lang w:val="en-CA" w:eastAsia="en-CA"/>
          </w:rPr>
          <w:delText xml:space="preserve">the </w:delText>
        </w:r>
        <w:r w:rsidR="004C0857">
          <w:rPr>
            <w:rFonts w:ascii="Arial" w:eastAsia="Times New Roman" w:hAnsi="Arial" w:cs="Arial"/>
            <w:szCs w:val="24"/>
            <w:lang w:val="en-CA" w:eastAsia="en-CA"/>
          </w:rPr>
          <w:delText xml:space="preserve">R </w:delText>
        </w:r>
        <w:r w:rsidR="006E128B">
          <w:rPr>
            <w:rFonts w:ascii="Arial" w:eastAsia="Times New Roman" w:hAnsi="Arial" w:cs="Arial"/>
            <w:szCs w:val="24"/>
            <w:lang w:val="en-CA" w:eastAsia="en-CA"/>
          </w:rPr>
          <w:delText xml:space="preserve">statistical application (R Core Team) </w:delText>
        </w:r>
        <w:r w:rsidR="004C0857">
          <w:rPr>
            <w:rFonts w:ascii="Arial" w:eastAsia="Times New Roman" w:hAnsi="Arial" w:cs="Arial"/>
            <w:szCs w:val="24"/>
            <w:lang w:val="en-CA" w:eastAsia="en-CA"/>
          </w:rPr>
          <w:delText xml:space="preserve">and DNA/RNA sequencing. All participants used their own laptop and some had their own datasets already acquired from 454, Illumina or other sequence runs. </w:delText>
        </w:r>
        <w:r>
          <w:rPr>
            <w:rFonts w:ascii="Arial" w:eastAsia="Times New Roman" w:hAnsi="Arial" w:cs="Arial"/>
            <w:szCs w:val="24"/>
            <w:lang w:val="en-CA" w:eastAsia="en-CA"/>
          </w:rPr>
          <w:delText xml:space="preserve">An assumption was made that a given sample has been appropriately collected, handled and processed. </w:delText>
        </w:r>
      </w:del>
      <w:ins w:id="59" w:author="gg" w:date="2016-03-04T15:55:00Z">
        <w:r w:rsidR="00635E20">
          <w:rPr>
            <w:rFonts w:ascii="Arial" w:eastAsia="Times New Roman" w:hAnsi="Arial" w:cs="Arial"/>
            <w:szCs w:val="24"/>
            <w:lang w:val="en-CA" w:eastAsia="en-CA"/>
          </w:rPr>
          <w:t xml:space="preserve">data analysis in this area. </w:t>
        </w:r>
      </w:ins>
      <w:r w:rsidR="00A367C5">
        <w:rPr>
          <w:rFonts w:ascii="Arial" w:eastAsia="Times New Roman" w:hAnsi="Arial" w:cs="Arial"/>
          <w:szCs w:val="24"/>
          <w:lang w:val="en-CA" w:eastAsia="en-CA"/>
        </w:rPr>
        <w:t xml:space="preserve">This </w:t>
      </w:r>
      <w:del w:id="60" w:author="gg" w:date="2016-03-04T15:55:00Z">
        <w:r>
          <w:rPr>
            <w:rFonts w:ascii="Arial" w:eastAsia="Times New Roman" w:hAnsi="Arial" w:cs="Arial"/>
            <w:szCs w:val="24"/>
            <w:lang w:val="en-CA" w:eastAsia="en-CA"/>
          </w:rPr>
          <w:delText xml:space="preserve">is actually not something to be taken </w:delText>
        </w:r>
      </w:del>
      <w:ins w:id="61" w:author="gg" w:date="2016-03-04T15:55:00Z">
        <w:r w:rsidR="00A367C5">
          <w:rPr>
            <w:rFonts w:ascii="Arial" w:eastAsia="Times New Roman" w:hAnsi="Arial" w:cs="Arial"/>
            <w:szCs w:val="24"/>
            <w:lang w:val="en-CA" w:eastAsia="en-CA"/>
          </w:rPr>
          <w:t>manuscript provides an expanded rationale for using</w:t>
        </w:r>
        <w:r w:rsidR="006E128B">
          <w:rPr>
            <w:rFonts w:ascii="Arial" w:eastAsia="Times New Roman" w:hAnsi="Arial" w:cs="Arial"/>
            <w:szCs w:val="24"/>
            <w:lang w:val="en-CA" w:eastAsia="en-CA"/>
          </w:rPr>
          <w:t xml:space="preserve"> </w:t>
        </w:r>
        <w:r w:rsidR="00A367C5">
          <w:rPr>
            <w:rFonts w:ascii="Arial" w:eastAsia="Times New Roman" w:hAnsi="Arial" w:cs="Arial"/>
            <w:szCs w:val="24"/>
            <w:lang w:val="en-CA" w:eastAsia="en-CA"/>
          </w:rPr>
          <w:t xml:space="preserve">compositional data analysis methods, a brief review of methods </w:t>
        </w:r>
      </w:ins>
      <w:r w:rsidR="00A367C5">
        <w:rPr>
          <w:rFonts w:ascii="Arial" w:eastAsia="Times New Roman" w:hAnsi="Arial" w:cs="Arial"/>
          <w:szCs w:val="24"/>
          <w:lang w:val="en-CA" w:eastAsia="en-CA"/>
        </w:rPr>
        <w:t xml:space="preserve">for </w:t>
      </w:r>
      <w:del w:id="62" w:author="gg" w:date="2016-03-04T15:55:00Z">
        <w:r>
          <w:rPr>
            <w:rFonts w:ascii="Arial" w:eastAsia="Times New Roman" w:hAnsi="Arial" w:cs="Arial"/>
            <w:szCs w:val="24"/>
            <w:lang w:val="en-CA" w:eastAsia="en-CA"/>
          </w:rPr>
          <w:delText>granted, and much remains to be done to optimize sample collection, reduce the risk</w:delText>
        </w:r>
      </w:del>
      <w:ins w:id="63" w:author="gg" w:date="2016-03-04T15:55:00Z">
        <w:r w:rsidR="00A367C5">
          <w:rPr>
            <w:rFonts w:ascii="Arial" w:eastAsia="Times New Roman" w:hAnsi="Arial" w:cs="Arial"/>
            <w:szCs w:val="24"/>
            <w:lang w:val="en-CA" w:eastAsia="en-CA"/>
          </w:rPr>
          <w:t>compositional data analysis</w:t>
        </w:r>
      </w:ins>
      <w:r w:rsidR="00A367C5">
        <w:rPr>
          <w:rFonts w:ascii="Arial" w:eastAsia="Times New Roman" w:hAnsi="Arial" w:cs="Arial"/>
          <w:szCs w:val="24"/>
          <w:lang w:val="en-CA" w:eastAsia="en-CA"/>
        </w:rPr>
        <w:t xml:space="preserve"> of </w:t>
      </w:r>
      <w:del w:id="64" w:author="gg" w:date="2016-03-04T15:55:00Z">
        <w:r>
          <w:rPr>
            <w:rFonts w:ascii="Arial" w:eastAsia="Times New Roman" w:hAnsi="Arial" w:cs="Arial"/>
            <w:szCs w:val="24"/>
            <w:lang w:val="en-CA" w:eastAsia="en-CA"/>
          </w:rPr>
          <w:delText>contamination, and minimize degradation. Likewise, the primer selection can play a large role in what results emerge (</w:delText>
        </w:r>
        <w:r w:rsidR="006E128B">
          <w:rPr>
            <w:rFonts w:ascii="Arial" w:eastAsia="Times New Roman" w:hAnsi="Arial" w:cs="Arial"/>
            <w:szCs w:val="24"/>
            <w:lang w:val="en-CA" w:eastAsia="en-CA"/>
          </w:rPr>
          <w:delText>Walker et al. 2015</w:delText>
        </w:r>
        <w:r>
          <w:rPr>
            <w:rFonts w:ascii="Arial" w:eastAsia="Times New Roman" w:hAnsi="Arial" w:cs="Arial"/>
            <w:szCs w:val="24"/>
            <w:lang w:val="en-CA" w:eastAsia="en-CA"/>
          </w:rPr>
          <w:delText xml:space="preserve">). </w:delText>
        </w:r>
      </w:del>
      <w:ins w:id="65" w:author="gg" w:date="2016-03-04T15:55:00Z">
        <w:r w:rsidR="00A367C5">
          <w:rPr>
            <w:rFonts w:ascii="Arial" w:eastAsia="Times New Roman" w:hAnsi="Arial" w:cs="Arial"/>
            <w:szCs w:val="24"/>
            <w:lang w:val="en-CA" w:eastAsia="en-CA"/>
          </w:rPr>
          <w:t>microbiome datasets and a complete description of the approach</w:t>
        </w:r>
        <w:r w:rsidR="004C0857">
          <w:rPr>
            <w:rFonts w:ascii="Arial" w:eastAsia="Times New Roman" w:hAnsi="Arial" w:cs="Arial"/>
            <w:szCs w:val="24"/>
            <w:lang w:val="en-CA" w:eastAsia="en-CA"/>
          </w:rPr>
          <w:t>.</w:t>
        </w:r>
        <w:r w:rsidR="006E128B">
          <w:rPr>
            <w:rFonts w:ascii="Arial" w:hAnsi="Arial" w:cs="Arial"/>
            <w:szCs w:val="24"/>
          </w:rPr>
          <w:t xml:space="preserve"> </w:t>
        </w:r>
        <w:r w:rsidR="00A367C5">
          <w:rPr>
            <w:rFonts w:ascii="Arial" w:hAnsi="Arial" w:cs="Arial"/>
            <w:szCs w:val="24"/>
          </w:rPr>
          <w:t>A</w:t>
        </w:r>
        <w:r w:rsidR="00D0332A">
          <w:rPr>
            <w:rFonts w:ascii="Arial" w:hAnsi="Arial" w:cs="Arial"/>
            <w:szCs w:val="24"/>
          </w:rPr>
          <w:t xml:space="preserve"> supplementary document </w:t>
        </w:r>
        <w:r w:rsidR="007424A8">
          <w:rPr>
            <w:rFonts w:ascii="Arial" w:hAnsi="Arial" w:cs="Arial"/>
            <w:szCs w:val="24"/>
          </w:rPr>
          <w:t xml:space="preserve">is included </w:t>
        </w:r>
        <w:r w:rsidR="00D0332A">
          <w:rPr>
            <w:rFonts w:ascii="Arial" w:hAnsi="Arial" w:cs="Arial"/>
            <w:szCs w:val="24"/>
          </w:rPr>
          <w:t xml:space="preserve">that contains </w:t>
        </w:r>
        <w:r w:rsidR="00DD4E5C">
          <w:rPr>
            <w:rFonts w:ascii="Arial" w:hAnsi="Arial" w:cs="Arial"/>
            <w:szCs w:val="24"/>
          </w:rPr>
          <w:t xml:space="preserve">all the </w:t>
        </w:r>
        <w:r w:rsidR="00A367C5">
          <w:rPr>
            <w:rFonts w:ascii="Arial" w:hAnsi="Arial" w:cs="Arial"/>
            <w:szCs w:val="24"/>
          </w:rPr>
          <w:t xml:space="preserve">R </w:t>
        </w:r>
        <w:r w:rsidR="00DD4E5C">
          <w:rPr>
            <w:rFonts w:ascii="Arial" w:hAnsi="Arial" w:cs="Arial"/>
            <w:szCs w:val="24"/>
          </w:rPr>
          <w:t xml:space="preserve">code and further explanation for two </w:t>
        </w:r>
        <w:r w:rsidR="00D0332A">
          <w:rPr>
            <w:rFonts w:ascii="Arial" w:hAnsi="Arial" w:cs="Arial"/>
            <w:szCs w:val="24"/>
          </w:rPr>
          <w:t>worked examples</w:t>
        </w:r>
        <w:r w:rsidR="00A367C5">
          <w:rPr>
            <w:rFonts w:ascii="Arial" w:hAnsi="Arial" w:cs="Arial"/>
            <w:szCs w:val="24"/>
          </w:rPr>
          <w:t>.</w:t>
        </w:r>
      </w:ins>
    </w:p>
    <w:p w14:paraId="3DD431EF" w14:textId="77777777" w:rsidR="002A47C3" w:rsidRPr="009514F0" w:rsidRDefault="002A47C3" w:rsidP="009514F0">
      <w:pPr>
        <w:spacing w:line="480" w:lineRule="auto"/>
        <w:rPr>
          <w:del w:id="66" w:author="gg" w:date="2016-03-04T15:55:00Z"/>
          <w:rFonts w:ascii="Arial" w:hAnsi="Arial" w:cs="Arial"/>
          <w:szCs w:val="24"/>
        </w:rPr>
      </w:pPr>
    </w:p>
    <w:p w14:paraId="2F4A1C74" w14:textId="6FB6F913" w:rsidR="00D0332A" w:rsidRPr="00A177A5" w:rsidRDefault="00A177A5"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67" w:author="gg" w:date="2016-03-04T15:55:00Z"/>
          <w:rFonts w:ascii="Arial" w:hAnsi="Arial" w:cs="Arial"/>
          <w:szCs w:val="24"/>
          <w:u w:val="single"/>
        </w:rPr>
      </w:pPr>
      <w:ins w:id="68" w:author="gg" w:date="2016-03-04T15:55:00Z">
        <w:r w:rsidRPr="00A177A5">
          <w:rPr>
            <w:rFonts w:ascii="Arial" w:hAnsi="Arial" w:cs="Arial"/>
            <w:szCs w:val="24"/>
          </w:rPr>
          <w:tab/>
        </w:r>
        <w:r w:rsidR="00D0332A" w:rsidRPr="00A177A5">
          <w:rPr>
            <w:rFonts w:ascii="Arial" w:hAnsi="Arial" w:cs="Arial"/>
            <w:szCs w:val="24"/>
          </w:rPr>
          <w:t>The goals of analysis</w:t>
        </w:r>
        <w:r w:rsidRPr="00A177A5">
          <w:rPr>
            <w:rFonts w:ascii="Arial" w:hAnsi="Arial" w:cs="Arial"/>
            <w:szCs w:val="24"/>
          </w:rPr>
          <w:t xml:space="preserve">: </w:t>
        </w:r>
        <w:r w:rsidR="00D0332A">
          <w:rPr>
            <w:rFonts w:ascii="Arial" w:hAnsi="Arial" w:cs="Arial"/>
            <w:szCs w:val="24"/>
          </w:rPr>
          <w:t>Any analysis of a microbiome dataset usually has three major goals:</w:t>
        </w:r>
      </w:ins>
    </w:p>
    <w:p w14:paraId="49326C7A" w14:textId="77777777" w:rsidR="00D0332A"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69" w:author="gg" w:date="2016-03-04T15:55:00Z"/>
          <w:rFonts w:ascii="Arial" w:eastAsia="Times New Roman" w:hAnsi="Arial" w:cs="Arial"/>
          <w:szCs w:val="24"/>
          <w:lang w:val="en-CA" w:eastAsia="en-CA"/>
        </w:rPr>
      </w:pPr>
      <w:ins w:id="70" w:author="gg" w:date="2016-03-04T15:55:00Z">
        <w:r>
          <w:rPr>
            <w:rFonts w:ascii="Arial" w:eastAsia="Times New Roman" w:hAnsi="Arial" w:cs="Arial"/>
            <w:szCs w:val="24"/>
            <w:lang w:val="en-CA" w:eastAsia="en-CA"/>
          </w:rPr>
          <w:t>Does the data show any structure? That is, does the data partition into groups?</w:t>
        </w:r>
      </w:ins>
    </w:p>
    <w:p w14:paraId="2E785219" w14:textId="77777777" w:rsidR="00D0332A"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71" w:author="gg" w:date="2016-03-04T15:55:00Z"/>
          <w:rFonts w:ascii="Arial" w:eastAsia="Times New Roman" w:hAnsi="Arial" w:cs="Arial"/>
          <w:szCs w:val="24"/>
          <w:lang w:val="en-CA" w:eastAsia="en-CA"/>
        </w:rPr>
      </w:pPr>
      <w:ins w:id="72" w:author="gg" w:date="2016-03-04T15:55:00Z">
        <w:r>
          <w:rPr>
            <w:rFonts w:ascii="Arial" w:eastAsia="Times New Roman" w:hAnsi="Arial" w:cs="Arial"/>
            <w:szCs w:val="24"/>
            <w:lang w:val="en-CA" w:eastAsia="en-CA"/>
          </w:rPr>
          <w:t>What is the difference between groups? This can be between groups identified beforehand, or by exploratory analysis of the data.</w:t>
        </w:r>
      </w:ins>
    </w:p>
    <w:p w14:paraId="58F25163" w14:textId="77777777" w:rsidR="00D0332A"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73" w:author="gg" w:date="2016-03-04T15:55:00Z"/>
          <w:rFonts w:ascii="Arial" w:eastAsia="Times New Roman" w:hAnsi="Arial" w:cs="Arial"/>
          <w:szCs w:val="24"/>
          <w:lang w:val="en-CA" w:eastAsia="en-CA"/>
        </w:rPr>
      </w:pPr>
      <w:ins w:id="74" w:author="gg" w:date="2016-03-04T15:55:00Z">
        <w:r>
          <w:rPr>
            <w:rFonts w:ascii="Arial" w:eastAsia="Times New Roman" w:hAnsi="Arial" w:cs="Arial"/>
            <w:szCs w:val="24"/>
            <w:lang w:val="en-CA" w:eastAsia="en-CA"/>
          </w:rPr>
          <w:t xml:space="preserve">What </w:t>
        </w:r>
        <w:r w:rsidR="0060362D">
          <w:rPr>
            <w:rFonts w:ascii="Arial" w:eastAsia="Times New Roman" w:hAnsi="Arial" w:cs="Arial"/>
            <w:szCs w:val="24"/>
            <w:lang w:val="en-CA" w:eastAsia="en-CA"/>
          </w:rPr>
          <w:t>is the correlation structure of</w:t>
        </w:r>
        <w:r>
          <w:rPr>
            <w:rFonts w:ascii="Arial" w:eastAsia="Times New Roman" w:hAnsi="Arial" w:cs="Arial"/>
            <w:szCs w:val="24"/>
            <w:lang w:val="en-CA" w:eastAsia="en-CA"/>
          </w:rPr>
          <w:t xml:space="preserve"> the taxonomic groups? Do any of these taxa correlate with the metadata?</w:t>
        </w:r>
      </w:ins>
    </w:p>
    <w:p w14:paraId="3F82CD26" w14:textId="0A882DB4" w:rsidR="002A47C3" w:rsidRPr="007B6F68" w:rsidRDefault="00D0332A" w:rsidP="007B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75" w:author="gg" w:date="2016-03-04T15:55:00Z"/>
          <w:rFonts w:ascii="Arial" w:eastAsia="Times New Roman" w:hAnsi="Arial" w:cs="Arial"/>
          <w:szCs w:val="24"/>
          <w:lang w:val="en-CA" w:eastAsia="en-CA"/>
        </w:rPr>
      </w:pPr>
      <w:ins w:id="76" w:author="gg" w:date="2016-03-04T15:55:00Z">
        <w:r>
          <w:rPr>
            <w:rFonts w:ascii="Arial" w:eastAsia="Times New Roman" w:hAnsi="Arial" w:cs="Arial"/>
            <w:szCs w:val="24"/>
            <w:lang w:val="en-CA" w:eastAsia="en-CA"/>
          </w:rPr>
          <w:t>These analyses are usually done using either the mothur (</w:t>
        </w:r>
        <w:r w:rsidR="002E0A82">
          <w:rPr>
            <w:rFonts w:ascii="Arial" w:eastAsia="Times New Roman" w:hAnsi="Arial" w:cs="Arial"/>
            <w:szCs w:val="24"/>
            <w:lang w:val="en-CA" w:eastAsia="en-CA"/>
          </w:rPr>
          <w:t>Schloss et al. 2009</w:t>
        </w:r>
        <w:r>
          <w:rPr>
            <w:rFonts w:ascii="Arial" w:eastAsia="Times New Roman" w:hAnsi="Arial" w:cs="Arial"/>
            <w:szCs w:val="24"/>
            <w:lang w:val="en-CA" w:eastAsia="en-CA"/>
          </w:rPr>
          <w:t>) or the QIIME (</w:t>
        </w:r>
        <w:r w:rsidR="00262741" w:rsidRPr="007B0216">
          <w:rPr>
            <w:rFonts w:ascii="Arial" w:eastAsia="Times New Roman" w:hAnsi="Arial" w:cs="Arial"/>
            <w:color w:val="000000" w:themeColor="text1"/>
            <w:szCs w:val="24"/>
            <w:lang w:eastAsia="en-CA"/>
          </w:rPr>
          <w:t>Kuczynski</w:t>
        </w:r>
        <w:r w:rsidR="00262741">
          <w:rPr>
            <w:rFonts w:ascii="Arial" w:eastAsia="Times New Roman" w:hAnsi="Arial" w:cs="Arial"/>
            <w:color w:val="000000" w:themeColor="text1"/>
            <w:szCs w:val="24"/>
            <w:lang w:eastAsia="en-CA"/>
          </w:rPr>
          <w:t xml:space="preserve"> et al. 2012</w:t>
        </w:r>
        <w:r>
          <w:rPr>
            <w:rFonts w:ascii="Arial" w:eastAsia="Times New Roman" w:hAnsi="Arial" w:cs="Arial"/>
            <w:szCs w:val="24"/>
            <w:lang w:val="en-CA" w:eastAsia="en-CA"/>
          </w:rPr>
          <w:t xml:space="preserve">) of aggregated toolsets, containing approaches adapted from ecology. </w:t>
        </w:r>
        <w:r w:rsidR="00640985">
          <w:rPr>
            <w:rFonts w:ascii="Arial" w:eastAsia="Times New Roman" w:hAnsi="Arial" w:cs="Arial"/>
            <w:szCs w:val="24"/>
            <w:lang w:val="en-CA" w:eastAsia="en-CA"/>
          </w:rPr>
          <w:t xml:space="preserve">However, </w:t>
        </w:r>
        <w:r>
          <w:rPr>
            <w:rFonts w:ascii="Arial" w:eastAsia="Times New Roman" w:hAnsi="Arial" w:cs="Arial"/>
            <w:szCs w:val="24"/>
            <w:lang w:val="en-CA" w:eastAsia="en-CA"/>
          </w:rPr>
          <w:t>the use of an analysis paradigm based on compositional data analysis (</w:t>
        </w:r>
        <w:r w:rsidR="00262741">
          <w:rPr>
            <w:rFonts w:ascii="Arial" w:eastAsia="Times New Roman" w:hAnsi="Arial" w:cs="Arial"/>
            <w:szCs w:val="24"/>
            <w:lang w:val="en-CA" w:eastAsia="en-CA"/>
          </w:rPr>
          <w:t>Aitchison 1986</w:t>
        </w:r>
        <w:r w:rsidR="00C075C2">
          <w:rPr>
            <w:rFonts w:ascii="Arial" w:eastAsia="Times New Roman" w:hAnsi="Arial" w:cs="Arial"/>
            <w:szCs w:val="24"/>
            <w:lang w:val="en-CA" w:eastAsia="en-CA"/>
          </w:rPr>
          <w:t xml:space="preserve">), or CoDa, </w:t>
        </w:r>
        <w:r>
          <w:rPr>
            <w:rFonts w:ascii="Arial" w:eastAsia="Times New Roman" w:hAnsi="Arial" w:cs="Arial"/>
            <w:szCs w:val="24"/>
            <w:lang w:val="en-CA" w:eastAsia="en-CA"/>
          </w:rPr>
          <w:t xml:space="preserve">offers a number of advantages </w:t>
        </w:r>
        <w:r w:rsidR="00640985">
          <w:rPr>
            <w:rFonts w:ascii="Arial" w:eastAsia="Times New Roman" w:hAnsi="Arial" w:cs="Arial"/>
            <w:szCs w:val="24"/>
            <w:lang w:val="en-CA" w:eastAsia="en-CA"/>
          </w:rPr>
          <w:t xml:space="preserve">over these tools, </w:t>
        </w:r>
        <w:r>
          <w:rPr>
            <w:rFonts w:ascii="Arial" w:eastAsia="Times New Roman" w:hAnsi="Arial" w:cs="Arial"/>
            <w:szCs w:val="24"/>
            <w:lang w:val="en-CA" w:eastAsia="en-CA"/>
          </w:rPr>
          <w:t>as explained below.</w:t>
        </w:r>
      </w:ins>
    </w:p>
    <w:p w14:paraId="108C71F9" w14:textId="77777777" w:rsidR="00FC22E2" w:rsidRDefault="002A47C3" w:rsidP="009514F0">
      <w:pPr>
        <w:spacing w:line="480" w:lineRule="auto"/>
        <w:rPr>
          <w:del w:id="77" w:author="gg" w:date="2016-03-04T15:55:00Z"/>
          <w:rFonts w:ascii="Arial" w:hAnsi="Arial" w:cs="Arial"/>
          <w:b/>
          <w:szCs w:val="24"/>
        </w:rPr>
      </w:pPr>
      <w:r w:rsidRPr="00A177A5">
        <w:rPr>
          <w:rFonts w:ascii="Arial" w:hAnsi="Arial"/>
          <w:u w:val="single"/>
          <w:rPrChange w:id="78" w:author="gg" w:date="2016-03-04T15:55:00Z">
            <w:rPr>
              <w:rFonts w:ascii="Arial" w:hAnsi="Arial"/>
              <w:b/>
            </w:rPr>
          </w:rPrChange>
        </w:rPr>
        <w:t>Brief explanation of the data</w:t>
      </w:r>
    </w:p>
    <w:p w14:paraId="15140E28" w14:textId="3697FE05" w:rsidR="002A47C3" w:rsidRPr="00A177A5" w:rsidRDefault="007B6F68" w:rsidP="00A177A5">
      <w:pPr>
        <w:spacing w:line="480" w:lineRule="auto"/>
        <w:ind w:firstLine="720"/>
        <w:rPr>
          <w:rFonts w:ascii="Arial" w:hAnsi="Arial"/>
          <w:u w:val="single"/>
          <w:rPrChange w:id="79" w:author="gg" w:date="2016-03-04T15:55:00Z">
            <w:rPr>
              <w:rFonts w:ascii="Arial" w:hAnsi="Arial"/>
            </w:rPr>
          </w:rPrChange>
        </w:rPr>
      </w:pPr>
      <w:ins w:id="80" w:author="gg" w:date="2016-03-04T15:55:00Z">
        <w:r w:rsidRPr="00A177A5">
          <w:rPr>
            <w:rFonts w:ascii="Arial" w:hAnsi="Arial" w:cs="Arial"/>
            <w:szCs w:val="24"/>
            <w:u w:val="single"/>
          </w:rPr>
          <w:t xml:space="preserve"> type</w:t>
        </w:r>
        <w:r w:rsidR="00A177A5">
          <w:rPr>
            <w:rFonts w:ascii="Arial" w:hAnsi="Arial" w:cs="Arial"/>
            <w:szCs w:val="24"/>
            <w:u w:val="single"/>
          </w:rPr>
          <w:t xml:space="preserve">: </w:t>
        </w:r>
      </w:ins>
      <w:r w:rsidR="002A47C3" w:rsidRPr="009514F0">
        <w:rPr>
          <w:rFonts w:ascii="Arial" w:hAnsi="Arial" w:cs="Arial"/>
          <w:szCs w:val="24"/>
        </w:rPr>
        <w:t xml:space="preserve">Data for microbiome analysis </w:t>
      </w:r>
      <w:del w:id="81" w:author="gg" w:date="2016-03-04T15:55:00Z">
        <w:r w:rsidR="002A47C3" w:rsidRPr="009514F0">
          <w:rPr>
            <w:rFonts w:ascii="Arial" w:hAnsi="Arial" w:cs="Arial"/>
            <w:szCs w:val="24"/>
          </w:rPr>
          <w:delText>is</w:delText>
        </w:r>
      </w:del>
      <w:ins w:id="82" w:author="gg" w:date="2016-03-04T15:55:00Z">
        <w:r w:rsidR="00640985">
          <w:rPr>
            <w:rFonts w:ascii="Arial" w:hAnsi="Arial" w:cs="Arial"/>
            <w:szCs w:val="24"/>
          </w:rPr>
          <w:t>are</w:t>
        </w:r>
      </w:ins>
      <w:r w:rsidR="002A47C3" w:rsidRPr="009514F0">
        <w:rPr>
          <w:rFonts w:ascii="Arial" w:hAnsi="Arial" w:cs="Arial"/>
          <w:szCs w:val="24"/>
        </w:rPr>
        <w:t xml:space="preserve"> collected by the following general workflow</w:t>
      </w:r>
      <w:del w:id="83" w:author="gg" w:date="2016-03-04T15:55:00Z">
        <w:r w:rsidR="002A47C3" w:rsidRPr="009514F0">
          <w:rPr>
            <w:rFonts w:ascii="Arial" w:hAnsi="Arial" w:cs="Arial"/>
            <w:szCs w:val="24"/>
          </w:rPr>
          <w:delText>, and essentially every choice made affects the results (</w:delText>
        </w:r>
        <w:r w:rsidR="006E128B">
          <w:rPr>
            <w:rFonts w:ascii="Arial" w:hAnsi="Arial" w:cs="Arial"/>
            <w:szCs w:val="24"/>
          </w:rPr>
          <w:delText xml:space="preserve">Walker et al. </w:delText>
        </w:r>
      </w:del>
      <w:ins w:id="84" w:author="gg" w:date="2016-03-04T15:55:00Z">
        <w:r w:rsidR="002A47C3" w:rsidRPr="009514F0">
          <w:rPr>
            <w:rFonts w:ascii="Arial" w:hAnsi="Arial" w:cs="Arial"/>
            <w:szCs w:val="24"/>
          </w:rPr>
          <w:t xml:space="preserve">. </w:t>
        </w:r>
        <w:r>
          <w:rPr>
            <w:rFonts w:ascii="Arial" w:hAnsi="Arial" w:cs="Arial"/>
            <w:szCs w:val="24"/>
          </w:rPr>
          <w:t>T</w:t>
        </w:r>
        <w:r w:rsidR="00FC22E2">
          <w:rPr>
            <w:rFonts w:ascii="Arial" w:hAnsi="Arial" w:cs="Arial"/>
            <w:szCs w:val="24"/>
          </w:rPr>
          <w:t xml:space="preserve">he </w:t>
        </w:r>
      </w:ins>
      <w:moveFromRangeStart w:id="85" w:author="gg" w:date="2016-03-04T15:55:00Z" w:name="move318726277"/>
      <w:moveFrom w:id="86" w:author="gg" w:date="2016-03-04T15:55:00Z">
        <w:r w:rsidR="00831173">
          <w:rPr>
            <w:rFonts w:ascii="Arial" w:hAnsi="Arial"/>
            <w:color w:val="000000" w:themeColor="text1"/>
            <w:rPrChange w:id="87" w:author="gg" w:date="2016-03-04T15:55:00Z">
              <w:rPr>
                <w:rFonts w:ascii="Arial" w:hAnsi="Arial"/>
              </w:rPr>
            </w:rPrChange>
          </w:rPr>
          <w:t>2015).</w:t>
        </w:r>
      </w:moveFrom>
      <w:moveFromRangeEnd w:id="85"/>
      <w:del w:id="88" w:author="gg" w:date="2016-03-04T15:55:00Z">
        <w:r w:rsidR="002A47C3" w:rsidRPr="009514F0">
          <w:rPr>
            <w:rFonts w:ascii="Arial" w:hAnsi="Arial" w:cs="Arial"/>
            <w:szCs w:val="24"/>
          </w:rPr>
          <w:delText xml:space="preserve"> </w:delText>
        </w:r>
        <w:r w:rsidR="00FC22E2">
          <w:rPr>
            <w:rFonts w:ascii="Arial" w:hAnsi="Arial" w:cs="Arial"/>
            <w:szCs w:val="24"/>
          </w:rPr>
          <w:delText xml:space="preserve">Once the </w:delText>
        </w:r>
      </w:del>
      <w:r w:rsidR="00FC22E2">
        <w:rPr>
          <w:rFonts w:ascii="Arial" w:hAnsi="Arial" w:cs="Arial"/>
          <w:szCs w:val="24"/>
        </w:rPr>
        <w:t xml:space="preserve">sample (swab, stool, saliva, urine or </w:t>
      </w:r>
      <w:del w:id="89" w:author="gg" w:date="2016-03-04T15:55:00Z">
        <w:r w:rsidR="00FC22E2">
          <w:rPr>
            <w:rFonts w:ascii="Arial" w:hAnsi="Arial" w:cs="Arial"/>
            <w:szCs w:val="24"/>
          </w:rPr>
          <w:delText>whatever</w:delText>
        </w:r>
      </w:del>
      <w:ins w:id="90" w:author="gg" w:date="2016-03-04T15:55:00Z">
        <w:r w:rsidR="00CC299C">
          <w:rPr>
            <w:rFonts w:ascii="Arial" w:hAnsi="Arial" w:cs="Arial"/>
            <w:szCs w:val="24"/>
          </w:rPr>
          <w:t>other type</w:t>
        </w:r>
      </w:ins>
      <w:r w:rsidR="00FC22E2">
        <w:rPr>
          <w:rFonts w:ascii="Arial" w:hAnsi="Arial" w:cs="Arial"/>
          <w:szCs w:val="24"/>
        </w:rPr>
        <w:t xml:space="preserve">) is </w:t>
      </w:r>
      <w:r w:rsidR="00FC22E2">
        <w:rPr>
          <w:rFonts w:ascii="Arial" w:hAnsi="Arial" w:cs="Arial"/>
          <w:szCs w:val="24"/>
        </w:rPr>
        <w:lastRenderedPageBreak/>
        <w:t>collected,</w:t>
      </w:r>
      <w:r>
        <w:rPr>
          <w:rFonts w:ascii="Arial" w:hAnsi="Arial" w:cs="Arial"/>
          <w:szCs w:val="24"/>
        </w:rPr>
        <w:t xml:space="preserve"> </w:t>
      </w:r>
      <w:ins w:id="91" w:author="gg" w:date="2016-03-04T15:55:00Z">
        <w:r>
          <w:rPr>
            <w:rFonts w:ascii="Arial" w:hAnsi="Arial" w:cs="Arial"/>
            <w:szCs w:val="24"/>
          </w:rPr>
          <w:t>and</w:t>
        </w:r>
        <w:r w:rsidR="00FC22E2">
          <w:rPr>
            <w:rFonts w:ascii="Arial" w:hAnsi="Arial" w:cs="Arial"/>
            <w:szCs w:val="24"/>
          </w:rPr>
          <w:t xml:space="preserve"> </w:t>
        </w:r>
      </w:ins>
      <w:r w:rsidR="00FC22E2">
        <w:rPr>
          <w:rFonts w:ascii="Arial" w:hAnsi="Arial" w:cs="Arial"/>
          <w:szCs w:val="24"/>
        </w:rPr>
        <w:t xml:space="preserve">the </w:t>
      </w:r>
      <w:r w:rsidR="002A47C3" w:rsidRPr="009514F0">
        <w:rPr>
          <w:rFonts w:ascii="Arial" w:hAnsi="Arial" w:cs="Arial"/>
          <w:szCs w:val="24"/>
        </w:rPr>
        <w:t xml:space="preserve">DNA is isolated </w:t>
      </w:r>
      <w:r w:rsidR="00FC22E2">
        <w:rPr>
          <w:rFonts w:ascii="Arial" w:hAnsi="Arial" w:cs="Arial"/>
          <w:szCs w:val="24"/>
        </w:rPr>
        <w:t xml:space="preserve">and </w:t>
      </w:r>
      <w:r w:rsidR="002A47C3" w:rsidRPr="009514F0">
        <w:rPr>
          <w:rFonts w:ascii="Arial" w:hAnsi="Arial" w:cs="Arial"/>
          <w:szCs w:val="24"/>
        </w:rPr>
        <w:t xml:space="preserve">a small amount amplified using the </w:t>
      </w:r>
      <w:del w:id="92" w:author="gg" w:date="2016-03-04T15:55:00Z">
        <w:r w:rsidR="002A47C3" w:rsidRPr="009514F0">
          <w:rPr>
            <w:rFonts w:ascii="Arial" w:hAnsi="Arial" w:cs="Arial"/>
            <w:szCs w:val="24"/>
          </w:rPr>
          <w:delText>PCR</w:delText>
        </w:r>
      </w:del>
      <w:ins w:id="93" w:author="gg" w:date="2016-03-04T15:55:00Z">
        <w:r w:rsidR="00CC299C">
          <w:rPr>
            <w:rFonts w:ascii="Arial" w:hAnsi="Arial" w:cs="Arial"/>
            <w:szCs w:val="24"/>
          </w:rPr>
          <w:t>polymerase chain reaction</w:t>
        </w:r>
      </w:ins>
      <w:r w:rsidR="00CC299C" w:rsidRPr="009514F0">
        <w:rPr>
          <w:rFonts w:ascii="Arial" w:hAnsi="Arial" w:cs="Arial"/>
          <w:szCs w:val="24"/>
        </w:rPr>
        <w:t xml:space="preserve"> </w:t>
      </w:r>
      <w:r w:rsidR="002A47C3" w:rsidRPr="009514F0">
        <w:rPr>
          <w:rFonts w:ascii="Arial" w:hAnsi="Arial" w:cs="Arial"/>
          <w:szCs w:val="24"/>
        </w:rPr>
        <w:t>with primers specific to one or more variable regions of the 16S rRNA gene</w:t>
      </w:r>
      <w:del w:id="94" w:author="gg" w:date="2016-03-04T15:55:00Z">
        <w:r w:rsidR="002A47C3" w:rsidRPr="009514F0">
          <w:rPr>
            <w:rFonts w:ascii="Arial" w:hAnsi="Arial" w:cs="Arial"/>
            <w:szCs w:val="24"/>
          </w:rPr>
          <w:delText xml:space="preserve">, or another </w:delText>
        </w:r>
      </w:del>
      <w:ins w:id="95" w:author="gg" w:date="2016-03-04T15:55:00Z">
        <w:r w:rsidR="00CC299C">
          <w:rPr>
            <w:rFonts w:ascii="Arial" w:hAnsi="Arial" w:cs="Arial"/>
            <w:szCs w:val="24"/>
          </w:rPr>
          <w:t>. It is also possible to target other</w:t>
        </w:r>
        <w:r w:rsidR="002A47C3" w:rsidRPr="009514F0">
          <w:rPr>
            <w:rFonts w:ascii="Arial" w:hAnsi="Arial" w:cs="Arial"/>
            <w:szCs w:val="24"/>
          </w:rPr>
          <w:t xml:space="preserve"> </w:t>
        </w:r>
      </w:ins>
      <w:r w:rsidR="002A47C3" w:rsidRPr="009514F0">
        <w:rPr>
          <w:rFonts w:ascii="Arial" w:hAnsi="Arial" w:cs="Arial"/>
          <w:szCs w:val="24"/>
        </w:rPr>
        <w:t xml:space="preserve">conserved </w:t>
      </w:r>
      <w:del w:id="96" w:author="gg" w:date="2016-03-04T15:55:00Z">
        <w:r w:rsidR="002A47C3" w:rsidRPr="009514F0">
          <w:rPr>
            <w:rFonts w:ascii="Arial" w:hAnsi="Arial" w:cs="Arial"/>
            <w:szCs w:val="24"/>
          </w:rPr>
          <w:delText>gene</w:delText>
        </w:r>
      </w:del>
      <w:ins w:id="97" w:author="gg" w:date="2016-03-04T15:55:00Z">
        <w:r w:rsidR="002A47C3" w:rsidRPr="009514F0">
          <w:rPr>
            <w:rFonts w:ascii="Arial" w:hAnsi="Arial" w:cs="Arial"/>
            <w:szCs w:val="24"/>
          </w:rPr>
          <w:t>gene</w:t>
        </w:r>
        <w:r w:rsidR="00CC299C">
          <w:rPr>
            <w:rFonts w:ascii="Arial" w:hAnsi="Arial" w:cs="Arial"/>
            <w:szCs w:val="24"/>
          </w:rPr>
          <w:t>s</w:t>
        </w:r>
      </w:ins>
      <w:r w:rsidR="002A47C3" w:rsidRPr="009514F0">
        <w:rPr>
          <w:rFonts w:ascii="Arial" w:hAnsi="Arial" w:cs="Arial"/>
          <w:szCs w:val="24"/>
        </w:rPr>
        <w:t xml:space="preserve"> such as the </w:t>
      </w:r>
      <w:r w:rsidR="002A47C3" w:rsidRPr="009514F0">
        <w:rPr>
          <w:rFonts w:ascii="Arial" w:hAnsi="Arial" w:cs="Arial"/>
          <w:i/>
          <w:szCs w:val="24"/>
        </w:rPr>
        <w:t>cpn60</w:t>
      </w:r>
      <w:r w:rsidR="002A47C3" w:rsidRPr="009514F0">
        <w:rPr>
          <w:rFonts w:ascii="Arial" w:hAnsi="Arial" w:cs="Arial"/>
          <w:szCs w:val="24"/>
        </w:rPr>
        <w:t xml:space="preserve"> gene</w:t>
      </w:r>
      <w:r w:rsidR="006E128B">
        <w:rPr>
          <w:rFonts w:ascii="Arial" w:hAnsi="Arial" w:cs="Arial"/>
          <w:szCs w:val="24"/>
        </w:rPr>
        <w:t xml:space="preserve"> (Schellenburg et al. </w:t>
      </w:r>
      <w:del w:id="98" w:author="gg" w:date="2016-03-04T15:55:00Z">
        <w:r w:rsidR="006E128B">
          <w:rPr>
            <w:rFonts w:ascii="Arial" w:hAnsi="Arial" w:cs="Arial"/>
            <w:szCs w:val="24"/>
          </w:rPr>
          <w:delText>2009)</w:delText>
        </w:r>
        <w:r w:rsidR="002A47C3" w:rsidRPr="009514F0">
          <w:rPr>
            <w:rFonts w:ascii="Arial" w:hAnsi="Arial" w:cs="Arial"/>
            <w:szCs w:val="24"/>
          </w:rPr>
          <w:delText xml:space="preserve">. </w:delText>
        </w:r>
        <w:r w:rsidR="00274414">
          <w:rPr>
            <w:rFonts w:ascii="Arial" w:hAnsi="Arial" w:cs="Arial"/>
            <w:szCs w:val="24"/>
          </w:rPr>
          <w:delText>Then</w:delText>
        </w:r>
      </w:del>
      <w:ins w:id="99" w:author="gg" w:date="2016-03-04T15:55:00Z">
        <w:r w:rsidR="006E128B">
          <w:rPr>
            <w:rFonts w:ascii="Arial" w:hAnsi="Arial" w:cs="Arial"/>
            <w:szCs w:val="24"/>
          </w:rPr>
          <w:t>2009)</w:t>
        </w:r>
        <w:r w:rsidR="002A47C3" w:rsidRPr="009514F0">
          <w:rPr>
            <w:rFonts w:ascii="Arial" w:hAnsi="Arial" w:cs="Arial"/>
            <w:szCs w:val="24"/>
          </w:rPr>
          <w:t>.</w:t>
        </w:r>
        <w:r w:rsidR="00CC299C">
          <w:rPr>
            <w:rFonts w:ascii="Arial" w:hAnsi="Arial" w:cs="Arial"/>
            <w:szCs w:val="24"/>
          </w:rPr>
          <w:t xml:space="preserve"> However, analysis problems are the same regardless of the </w:t>
        </w:r>
        <w:r>
          <w:rPr>
            <w:rFonts w:ascii="Arial" w:hAnsi="Arial" w:cs="Arial"/>
            <w:szCs w:val="24"/>
          </w:rPr>
          <w:t xml:space="preserve">amplification </w:t>
        </w:r>
        <w:r w:rsidR="00CC299C">
          <w:rPr>
            <w:rFonts w:ascii="Arial" w:hAnsi="Arial" w:cs="Arial"/>
            <w:szCs w:val="24"/>
          </w:rPr>
          <w:t>target chosen</w:t>
        </w:r>
        <w:r>
          <w:rPr>
            <w:rFonts w:ascii="Arial" w:hAnsi="Arial" w:cs="Arial"/>
            <w:szCs w:val="24"/>
          </w:rPr>
          <w:t>, and Walker et al. (2015) present a good summary of the effect choices taken upstream of data analysis can affect the results</w:t>
        </w:r>
        <w:r w:rsidR="00CC299C">
          <w:rPr>
            <w:rFonts w:ascii="Arial" w:hAnsi="Arial" w:cs="Arial"/>
            <w:szCs w:val="24"/>
          </w:rPr>
          <w:t>.</w:t>
        </w:r>
        <w:r w:rsidR="002A47C3" w:rsidRPr="009514F0">
          <w:rPr>
            <w:rFonts w:ascii="Arial" w:hAnsi="Arial" w:cs="Arial"/>
            <w:szCs w:val="24"/>
          </w:rPr>
          <w:t xml:space="preserve"> </w:t>
        </w:r>
        <w:r w:rsidR="00CC299C">
          <w:rPr>
            <w:rFonts w:ascii="Arial" w:hAnsi="Arial" w:cs="Arial"/>
            <w:szCs w:val="24"/>
          </w:rPr>
          <w:t>Following amplification</w:t>
        </w:r>
      </w:ins>
      <w:r w:rsidR="00274414">
        <w:rPr>
          <w:rFonts w:ascii="Arial" w:hAnsi="Arial" w:cs="Arial"/>
          <w:szCs w:val="24"/>
        </w:rPr>
        <w:t xml:space="preserve">, </w:t>
      </w:r>
      <w:r w:rsidR="002A47C3" w:rsidRPr="009514F0">
        <w:rPr>
          <w:rFonts w:ascii="Arial" w:hAnsi="Arial" w:cs="Arial"/>
          <w:szCs w:val="24"/>
        </w:rPr>
        <w:t xml:space="preserve">a random sample of the </w:t>
      </w:r>
      <w:del w:id="100" w:author="gg" w:date="2016-03-04T15:55:00Z">
        <w:r w:rsidR="002A47C3" w:rsidRPr="009514F0">
          <w:rPr>
            <w:rFonts w:ascii="Arial" w:hAnsi="Arial" w:cs="Arial"/>
            <w:szCs w:val="24"/>
          </w:rPr>
          <w:delText xml:space="preserve">amplified </w:delText>
        </w:r>
      </w:del>
      <w:r w:rsidR="002A47C3" w:rsidRPr="009514F0">
        <w:rPr>
          <w:rFonts w:ascii="Arial" w:hAnsi="Arial" w:cs="Arial"/>
          <w:szCs w:val="24"/>
        </w:rPr>
        <w:t>product is used to make a</w:t>
      </w:r>
      <w:ins w:id="101" w:author="gg" w:date="2016-03-04T15:55:00Z">
        <w:r w:rsidR="002A47C3" w:rsidRPr="009514F0">
          <w:rPr>
            <w:rFonts w:ascii="Arial" w:hAnsi="Arial" w:cs="Arial"/>
            <w:szCs w:val="24"/>
          </w:rPr>
          <w:t xml:space="preserve"> </w:t>
        </w:r>
        <w:r w:rsidR="00CC299C">
          <w:rPr>
            <w:rFonts w:ascii="Arial" w:hAnsi="Arial" w:cs="Arial"/>
            <w:szCs w:val="24"/>
          </w:rPr>
          <w:t>sequencing</w:t>
        </w:r>
      </w:ins>
      <w:r w:rsidR="00CC299C">
        <w:rPr>
          <w:rFonts w:ascii="Arial" w:hAnsi="Arial" w:cs="Arial"/>
          <w:szCs w:val="24"/>
        </w:rPr>
        <w:t xml:space="preserve"> </w:t>
      </w:r>
      <w:r w:rsidR="002A47C3" w:rsidRPr="009514F0">
        <w:rPr>
          <w:rFonts w:ascii="Arial" w:hAnsi="Arial" w:cs="Arial"/>
          <w:szCs w:val="24"/>
        </w:rPr>
        <w:t xml:space="preserve">library, and it is common to multiplex many samples in the library. </w:t>
      </w:r>
      <w:r w:rsidR="00274414">
        <w:rPr>
          <w:rFonts w:ascii="Arial" w:hAnsi="Arial" w:cs="Arial"/>
          <w:szCs w:val="24"/>
        </w:rPr>
        <w:t>A</w:t>
      </w:r>
      <w:r w:rsidR="00C577B6">
        <w:rPr>
          <w:rFonts w:ascii="Arial" w:hAnsi="Arial" w:cs="Arial"/>
          <w:szCs w:val="24"/>
        </w:rPr>
        <w:t xml:space="preserve"> small aliquot of the library is </w:t>
      </w:r>
      <w:r w:rsidR="00274414">
        <w:rPr>
          <w:rFonts w:ascii="Arial" w:hAnsi="Arial" w:cs="Arial"/>
          <w:szCs w:val="24"/>
        </w:rPr>
        <w:t>processed o</w:t>
      </w:r>
      <w:r w:rsidR="002A47C3" w:rsidRPr="009514F0">
        <w:rPr>
          <w:rFonts w:ascii="Arial" w:hAnsi="Arial" w:cs="Arial"/>
          <w:szCs w:val="24"/>
        </w:rPr>
        <w:t xml:space="preserve">n </w:t>
      </w:r>
      <w:r w:rsidR="00274414">
        <w:rPr>
          <w:rFonts w:ascii="Arial" w:hAnsi="Arial" w:cs="Arial"/>
          <w:szCs w:val="24"/>
        </w:rPr>
        <w:t xml:space="preserve">the </w:t>
      </w:r>
      <w:r w:rsidR="002A47C3" w:rsidRPr="009514F0">
        <w:rPr>
          <w:rFonts w:ascii="Arial" w:hAnsi="Arial" w:cs="Arial"/>
          <w:szCs w:val="24"/>
        </w:rPr>
        <w:t xml:space="preserve">high throughput-sequencing instrument. </w:t>
      </w:r>
      <w:ins w:id="102" w:author="gg" w:date="2016-03-04T15:55:00Z">
        <w:r w:rsidR="00CC299C">
          <w:rPr>
            <w:rFonts w:ascii="Arial" w:hAnsi="Arial" w:cs="Arial"/>
            <w:szCs w:val="24"/>
          </w:rPr>
          <w:t xml:space="preserve">This workflow imposes constraints on the resulting data. </w:t>
        </w:r>
      </w:ins>
    </w:p>
    <w:p w14:paraId="07248633" w14:textId="2A989BEA" w:rsidR="002A47C3" w:rsidRPr="009514F0" w:rsidRDefault="00274414" w:rsidP="007B6F68">
      <w:pPr>
        <w:spacing w:line="480" w:lineRule="auto"/>
        <w:ind w:firstLine="720"/>
        <w:rPr>
          <w:rFonts w:ascii="Arial" w:hAnsi="Arial" w:cs="Arial"/>
          <w:szCs w:val="24"/>
        </w:rPr>
      </w:pPr>
      <w:r>
        <w:rPr>
          <w:rFonts w:ascii="Arial" w:hAnsi="Arial" w:cs="Arial"/>
          <w:szCs w:val="24"/>
        </w:rPr>
        <w:t>It should be recognized t</w:t>
      </w:r>
      <w:r w:rsidR="002A47C3" w:rsidRPr="009514F0">
        <w:rPr>
          <w:rFonts w:ascii="Arial" w:hAnsi="Arial" w:cs="Arial"/>
          <w:szCs w:val="24"/>
        </w:rPr>
        <w:t xml:space="preserve">hat </w:t>
      </w:r>
      <w:del w:id="103" w:author="gg" w:date="2016-03-04T15:55:00Z">
        <w:r w:rsidR="002A47C3" w:rsidRPr="009514F0">
          <w:rPr>
            <w:rFonts w:ascii="Arial" w:hAnsi="Arial" w:cs="Arial"/>
            <w:szCs w:val="24"/>
          </w:rPr>
          <w:delText>we are</w:delText>
        </w:r>
      </w:del>
      <w:ins w:id="104" w:author="gg" w:date="2016-03-04T15:55:00Z">
        <w:r w:rsidR="00D0332A">
          <w:rPr>
            <w:rFonts w:ascii="Arial" w:hAnsi="Arial" w:cs="Arial"/>
            <w:szCs w:val="24"/>
          </w:rPr>
          <w:t>the investigator is</w:t>
        </w:r>
      </w:ins>
      <w:r w:rsidR="002A47C3" w:rsidRPr="009514F0">
        <w:rPr>
          <w:rFonts w:ascii="Arial" w:hAnsi="Arial" w:cs="Arial"/>
          <w:szCs w:val="24"/>
        </w:rPr>
        <w:t xml:space="preserve"> sequencing a </w:t>
      </w:r>
      <w:r w:rsidR="002A47C3" w:rsidRPr="00A97A68">
        <w:rPr>
          <w:rFonts w:ascii="Arial" w:hAnsi="Arial"/>
          <w:rPrChange w:id="105" w:author="gg" w:date="2016-03-04T15:55:00Z">
            <w:rPr>
              <w:rFonts w:ascii="Arial" w:hAnsi="Arial"/>
              <w:i/>
            </w:rPr>
          </w:rPrChange>
        </w:rPr>
        <w:t>random sample</w:t>
      </w:r>
      <w:r w:rsidR="002A47C3" w:rsidRPr="009514F0">
        <w:rPr>
          <w:rFonts w:ascii="Arial" w:hAnsi="Arial" w:cs="Arial"/>
          <w:szCs w:val="24"/>
        </w:rPr>
        <w:t xml:space="preserve"> of the DNA in the</w:t>
      </w:r>
      <w:r w:rsidR="00CC299C">
        <w:rPr>
          <w:rFonts w:ascii="Arial" w:hAnsi="Arial" w:cs="Arial"/>
          <w:szCs w:val="24"/>
        </w:rPr>
        <w:t xml:space="preserve"> </w:t>
      </w:r>
      <w:ins w:id="106" w:author="gg" w:date="2016-03-04T15:55:00Z">
        <w:r w:rsidR="00CC299C">
          <w:rPr>
            <w:rFonts w:ascii="Arial" w:hAnsi="Arial" w:cs="Arial"/>
            <w:szCs w:val="24"/>
          </w:rPr>
          <w:t>library, which is itself a random sample of the DNA in the</w:t>
        </w:r>
        <w:r w:rsidR="002A47C3" w:rsidRPr="009514F0">
          <w:rPr>
            <w:rFonts w:ascii="Arial" w:hAnsi="Arial" w:cs="Arial"/>
            <w:szCs w:val="24"/>
          </w:rPr>
          <w:t xml:space="preserve"> </w:t>
        </w:r>
      </w:ins>
      <w:r w:rsidR="002A47C3" w:rsidRPr="009514F0">
        <w:rPr>
          <w:rFonts w:ascii="Arial" w:hAnsi="Arial" w:cs="Arial"/>
          <w:szCs w:val="24"/>
        </w:rPr>
        <w:t xml:space="preserve">environment. Thus, </w:t>
      </w:r>
      <w:del w:id="107" w:author="gg" w:date="2016-03-04T15:55:00Z">
        <w:r w:rsidR="002A47C3" w:rsidRPr="009514F0">
          <w:rPr>
            <w:rFonts w:ascii="Arial" w:hAnsi="Arial" w:cs="Arial"/>
            <w:szCs w:val="24"/>
          </w:rPr>
          <w:delText>we need</w:delText>
        </w:r>
      </w:del>
      <w:ins w:id="108" w:author="gg" w:date="2016-03-04T15:55:00Z">
        <w:r w:rsidR="00D0332A">
          <w:rPr>
            <w:rFonts w:ascii="Arial" w:hAnsi="Arial" w:cs="Arial"/>
            <w:szCs w:val="24"/>
          </w:rPr>
          <w:t>it is important</w:t>
        </w:r>
      </w:ins>
      <w:r w:rsidR="00D0332A">
        <w:rPr>
          <w:rFonts w:ascii="Arial" w:hAnsi="Arial" w:cs="Arial"/>
          <w:szCs w:val="24"/>
        </w:rPr>
        <w:t xml:space="preserve"> </w:t>
      </w:r>
      <w:r w:rsidR="002A47C3" w:rsidRPr="009514F0">
        <w:rPr>
          <w:rFonts w:ascii="Arial" w:hAnsi="Arial" w:cs="Arial"/>
          <w:szCs w:val="24"/>
        </w:rPr>
        <w:t>to ensure that any analysis takes this random component into account</w:t>
      </w:r>
      <w:del w:id="109" w:author="gg" w:date="2016-03-04T15:55:00Z">
        <w:r w:rsidR="002A47C3" w:rsidRPr="009514F0">
          <w:rPr>
            <w:rFonts w:ascii="Arial" w:hAnsi="Arial" w:cs="Arial"/>
            <w:szCs w:val="24"/>
          </w:rPr>
          <w:delText>.</w:delText>
        </w:r>
      </w:del>
      <w:ins w:id="110" w:author="gg" w:date="2016-03-04T15:55:00Z">
        <w:r w:rsidR="007B6F68">
          <w:rPr>
            <w:rFonts w:ascii="Arial" w:hAnsi="Arial" w:cs="Arial"/>
            <w:szCs w:val="24"/>
          </w:rPr>
          <w:t xml:space="preserve"> (Fernandes et al. 2013)</w:t>
        </w:r>
        <w:r w:rsidR="002A47C3" w:rsidRPr="009514F0">
          <w:rPr>
            <w:rFonts w:ascii="Arial" w:hAnsi="Arial" w:cs="Arial"/>
            <w:szCs w:val="24"/>
          </w:rPr>
          <w:t>.</w:t>
        </w:r>
      </w:ins>
      <w:r w:rsidR="002A47C3" w:rsidRPr="009514F0">
        <w:rPr>
          <w:rFonts w:ascii="Arial" w:hAnsi="Arial" w:cs="Arial"/>
          <w:szCs w:val="24"/>
        </w:rPr>
        <w:t xml:space="preserve"> Perhaps less obvious is that </w:t>
      </w:r>
      <w:del w:id="111" w:author="gg" w:date="2016-03-04T15:55:00Z">
        <w:r w:rsidR="002A47C3" w:rsidRPr="009514F0">
          <w:rPr>
            <w:rFonts w:ascii="Arial" w:hAnsi="Arial" w:cs="Arial"/>
            <w:szCs w:val="24"/>
          </w:rPr>
          <w:delText>there</w:delText>
        </w:r>
      </w:del>
      <w:ins w:id="112" w:author="gg" w:date="2016-03-04T15:55:00Z">
        <w:r w:rsidR="002A47C3" w:rsidRPr="009514F0">
          <w:rPr>
            <w:rFonts w:ascii="Arial" w:hAnsi="Arial" w:cs="Arial"/>
            <w:szCs w:val="24"/>
          </w:rPr>
          <w:t>the</w:t>
        </w:r>
      </w:ins>
      <w:r w:rsidR="002A47C3" w:rsidRPr="009514F0">
        <w:rPr>
          <w:rFonts w:ascii="Arial" w:hAnsi="Arial" w:cs="Arial"/>
          <w:szCs w:val="24"/>
        </w:rPr>
        <w:t xml:space="preserve"> number of</w:t>
      </w:r>
      <w:ins w:id="113" w:author="gg" w:date="2016-03-04T15:55:00Z">
        <w:r w:rsidR="002A47C3" w:rsidRPr="009514F0">
          <w:rPr>
            <w:rFonts w:ascii="Arial" w:hAnsi="Arial" w:cs="Arial"/>
            <w:szCs w:val="24"/>
          </w:rPr>
          <w:t xml:space="preserve"> </w:t>
        </w:r>
        <w:r w:rsidR="00D0332A">
          <w:rPr>
            <w:rFonts w:ascii="Arial" w:hAnsi="Arial" w:cs="Arial"/>
            <w:szCs w:val="24"/>
          </w:rPr>
          <w:t>sequencing</w:t>
        </w:r>
      </w:ins>
      <w:r w:rsidR="00D0332A">
        <w:rPr>
          <w:rFonts w:ascii="Arial" w:hAnsi="Arial" w:cs="Arial"/>
          <w:szCs w:val="24"/>
        </w:rPr>
        <w:t xml:space="preserve"> </w:t>
      </w:r>
      <w:r w:rsidR="002A47C3" w:rsidRPr="009514F0">
        <w:rPr>
          <w:rFonts w:ascii="Arial" w:hAnsi="Arial" w:cs="Arial"/>
          <w:szCs w:val="24"/>
        </w:rPr>
        <w:t xml:space="preserve">reads obtained for a sample bears no relationship to the number of molecules of DNA </w:t>
      </w:r>
      <w:del w:id="114" w:author="gg" w:date="2016-03-04T15:55:00Z">
        <w:r w:rsidR="002A47C3" w:rsidRPr="009514F0">
          <w:rPr>
            <w:rFonts w:ascii="Arial" w:hAnsi="Arial" w:cs="Arial"/>
            <w:szCs w:val="24"/>
          </w:rPr>
          <w:delText>isolated</w:delText>
        </w:r>
        <w:r>
          <w:rPr>
            <w:rFonts w:ascii="Arial" w:hAnsi="Arial" w:cs="Arial"/>
            <w:szCs w:val="24"/>
          </w:rPr>
          <w:delText>,</w:delText>
        </w:r>
      </w:del>
      <w:ins w:id="115" w:author="gg" w:date="2016-03-04T15:55:00Z">
        <w:r w:rsidR="00CC299C">
          <w:rPr>
            <w:rFonts w:ascii="Arial" w:hAnsi="Arial" w:cs="Arial"/>
            <w:szCs w:val="24"/>
          </w:rPr>
          <w:t>in the environment</w:t>
        </w:r>
        <w:r w:rsidR="00D0332A">
          <w:rPr>
            <w:rFonts w:ascii="Arial" w:hAnsi="Arial" w:cs="Arial"/>
            <w:szCs w:val="24"/>
          </w:rPr>
          <w:t>. This is</w:t>
        </w:r>
      </w:ins>
      <w:r w:rsidR="00D0332A">
        <w:rPr>
          <w:rFonts w:ascii="Arial" w:hAnsi="Arial" w:cs="Arial"/>
          <w:szCs w:val="24"/>
        </w:rPr>
        <w:t xml:space="preserve"> </w:t>
      </w:r>
      <w:r>
        <w:rPr>
          <w:rFonts w:ascii="Arial" w:hAnsi="Arial" w:cs="Arial"/>
          <w:szCs w:val="24"/>
        </w:rPr>
        <w:t>because t</w:t>
      </w:r>
      <w:r w:rsidR="002A47C3" w:rsidRPr="009514F0">
        <w:rPr>
          <w:rFonts w:ascii="Arial" w:hAnsi="Arial" w:cs="Arial"/>
          <w:szCs w:val="24"/>
        </w:rPr>
        <w:t>he number of reads obtained for a sample is determined by the capacity of the instrument:</w:t>
      </w:r>
      <w:ins w:id="116" w:author="gg" w:date="2016-03-04T15:55:00Z">
        <w:r w:rsidR="002A47C3" w:rsidRPr="009514F0">
          <w:rPr>
            <w:rFonts w:ascii="Arial" w:hAnsi="Arial" w:cs="Arial"/>
            <w:szCs w:val="24"/>
          </w:rPr>
          <w:t xml:space="preserve"> </w:t>
        </w:r>
        <w:r w:rsidR="00CC299C">
          <w:rPr>
            <w:rFonts w:ascii="Arial" w:hAnsi="Arial" w:cs="Arial"/>
            <w:szCs w:val="24"/>
          </w:rPr>
          <w:t>for example,</w:t>
        </w:r>
      </w:ins>
      <w:r w:rsidR="00CC299C">
        <w:rPr>
          <w:rFonts w:ascii="Arial" w:hAnsi="Arial" w:cs="Arial"/>
          <w:szCs w:val="24"/>
        </w:rPr>
        <w:t xml:space="preserve"> </w:t>
      </w:r>
      <w:r w:rsidR="002A47C3" w:rsidRPr="009514F0">
        <w:rPr>
          <w:rFonts w:ascii="Arial" w:hAnsi="Arial" w:cs="Arial"/>
          <w:szCs w:val="24"/>
        </w:rPr>
        <w:t xml:space="preserve">the same library sequenced on an Illumina MiSeq or HiSeq would return approximately 20 million or 200 million reads. That there is no information in the actual read numbers per sample is implicitly acknowledged by the common use of ‘relative abundance’ values for analysis </w:t>
      </w:r>
      <w:del w:id="117" w:author="gg" w:date="2016-03-04T15:55:00Z">
        <w:r w:rsidR="002A47C3" w:rsidRPr="009514F0">
          <w:rPr>
            <w:rFonts w:ascii="Arial" w:hAnsi="Arial" w:cs="Arial"/>
            <w:szCs w:val="24"/>
          </w:rPr>
          <w:delText>if</w:delText>
        </w:r>
      </w:del>
      <w:ins w:id="118" w:author="gg" w:date="2016-03-04T15:55:00Z">
        <w:r w:rsidR="00CC299C">
          <w:rPr>
            <w:rFonts w:ascii="Arial" w:hAnsi="Arial" w:cs="Arial"/>
            <w:szCs w:val="24"/>
          </w:rPr>
          <w:t>of</w:t>
        </w:r>
      </w:ins>
      <w:r w:rsidR="00CC299C" w:rsidRPr="009514F0">
        <w:rPr>
          <w:rFonts w:ascii="Arial" w:hAnsi="Arial" w:cs="Arial"/>
          <w:szCs w:val="24"/>
        </w:rPr>
        <w:t xml:space="preserve"> </w:t>
      </w:r>
      <w:r w:rsidR="002A47C3" w:rsidRPr="009514F0">
        <w:rPr>
          <w:rFonts w:ascii="Arial" w:hAnsi="Arial" w:cs="Arial"/>
          <w:szCs w:val="24"/>
        </w:rPr>
        <w:t xml:space="preserve">microbiome datasets. </w:t>
      </w:r>
      <w:del w:id="119" w:author="gg" w:date="2016-03-04T15:55:00Z">
        <w:r w:rsidR="002A47C3" w:rsidRPr="009514F0">
          <w:rPr>
            <w:rFonts w:ascii="Arial" w:hAnsi="Arial" w:cs="Arial"/>
            <w:szCs w:val="24"/>
          </w:rPr>
          <w:delText>However, this constant arbitrary sum constraint generates significant unanticipated problems for analysis as described below, and is the main reason</w:delText>
        </w:r>
      </w:del>
      <w:ins w:id="120" w:author="gg" w:date="2016-03-04T15:55:00Z">
        <w:r w:rsidR="00831173">
          <w:rPr>
            <w:rFonts w:ascii="Arial" w:hAnsi="Arial" w:cs="Arial"/>
            <w:szCs w:val="24"/>
          </w:rPr>
          <w:t>Such datasets are referred</w:t>
        </w:r>
      </w:ins>
      <w:r w:rsidR="00831173">
        <w:rPr>
          <w:rFonts w:ascii="Arial" w:hAnsi="Arial" w:cs="Arial"/>
          <w:szCs w:val="24"/>
        </w:rPr>
        <w:t xml:space="preserve"> to </w:t>
      </w:r>
      <w:del w:id="121" w:author="gg" w:date="2016-03-04T15:55:00Z">
        <w:r w:rsidR="002A47C3" w:rsidRPr="009514F0">
          <w:rPr>
            <w:rFonts w:ascii="Arial" w:hAnsi="Arial" w:cs="Arial"/>
            <w:szCs w:val="24"/>
          </w:rPr>
          <w:delText>use a</w:delText>
        </w:r>
      </w:del>
      <w:ins w:id="122" w:author="gg" w:date="2016-03-04T15:55:00Z">
        <w:r w:rsidR="00831173">
          <w:rPr>
            <w:rFonts w:ascii="Arial" w:hAnsi="Arial" w:cs="Arial"/>
            <w:szCs w:val="24"/>
          </w:rPr>
          <w:t>as</w:t>
        </w:r>
      </w:ins>
      <w:r w:rsidR="00831173">
        <w:rPr>
          <w:rFonts w:ascii="Arial" w:hAnsi="Arial" w:cs="Arial"/>
          <w:szCs w:val="24"/>
        </w:rPr>
        <w:t xml:space="preserve"> compositional </w:t>
      </w:r>
      <w:ins w:id="123" w:author="gg" w:date="2016-03-04T15:55:00Z">
        <w:r w:rsidR="00831173">
          <w:rPr>
            <w:rFonts w:ascii="Arial" w:hAnsi="Arial" w:cs="Arial"/>
            <w:szCs w:val="24"/>
          </w:rPr>
          <w:t>and there is a long history of the development of proper analysis techniques in other fields (</w:t>
        </w:r>
        <w:r w:rsidR="00831173" w:rsidRPr="007B0216">
          <w:rPr>
            <w:rFonts w:ascii="Arial" w:eastAsia="Times New Roman" w:hAnsi="Arial" w:cs="Arial"/>
            <w:color w:val="000000" w:themeColor="text1"/>
            <w:szCs w:val="24"/>
            <w:lang w:eastAsia="en-CA"/>
          </w:rPr>
          <w:t>Pawlowsky-Glahn</w:t>
        </w:r>
        <w:r w:rsidR="00831173">
          <w:rPr>
            <w:rFonts w:ascii="Arial" w:eastAsia="Times New Roman" w:hAnsi="Arial" w:cs="Arial"/>
            <w:color w:val="000000" w:themeColor="text1"/>
            <w:szCs w:val="24"/>
            <w:lang w:eastAsia="en-CA"/>
          </w:rPr>
          <w:t xml:space="preserve"> et al. </w:t>
        </w:r>
      </w:ins>
      <w:moveToRangeStart w:id="124" w:author="gg" w:date="2016-03-04T15:55:00Z" w:name="move318726277"/>
      <w:moveTo w:id="125" w:author="gg" w:date="2016-03-04T15:55:00Z">
        <w:r w:rsidR="00831173">
          <w:rPr>
            <w:rFonts w:ascii="Arial" w:hAnsi="Arial"/>
            <w:color w:val="000000" w:themeColor="text1"/>
            <w:rPrChange w:id="126" w:author="gg" w:date="2016-03-04T15:55:00Z">
              <w:rPr>
                <w:rFonts w:ascii="Arial" w:hAnsi="Arial"/>
              </w:rPr>
            </w:rPrChange>
          </w:rPr>
          <w:t>2015).</w:t>
        </w:r>
      </w:moveTo>
      <w:moveToRangeEnd w:id="124"/>
      <w:del w:id="127" w:author="gg" w:date="2016-03-04T15:55:00Z">
        <w:r w:rsidR="002A47C3" w:rsidRPr="009514F0">
          <w:rPr>
            <w:rFonts w:ascii="Arial" w:hAnsi="Arial" w:cs="Arial"/>
            <w:szCs w:val="24"/>
          </w:rPr>
          <w:delText>data approach</w:delText>
        </w:r>
        <w:r w:rsidR="006E128B">
          <w:rPr>
            <w:rFonts w:ascii="Arial" w:hAnsi="Arial" w:cs="Arial"/>
            <w:szCs w:val="24"/>
          </w:rPr>
          <w:delText xml:space="preserve"> (Aitchison 1986)</w:delText>
        </w:r>
        <w:r w:rsidR="002A47C3" w:rsidRPr="009514F0">
          <w:rPr>
            <w:rFonts w:ascii="Arial" w:hAnsi="Arial" w:cs="Arial"/>
            <w:szCs w:val="24"/>
          </w:rPr>
          <w:delText xml:space="preserve">. </w:delText>
        </w:r>
      </w:del>
    </w:p>
    <w:p w14:paraId="3BA21B0D" w14:textId="77777777" w:rsidR="002A47C3" w:rsidRPr="009514F0" w:rsidRDefault="002A47C3" w:rsidP="009514F0">
      <w:pPr>
        <w:spacing w:line="480" w:lineRule="auto"/>
        <w:rPr>
          <w:del w:id="128" w:author="gg" w:date="2016-03-04T15:55:00Z"/>
          <w:rFonts w:ascii="Arial" w:hAnsi="Arial" w:cs="Arial"/>
          <w:szCs w:val="24"/>
        </w:rPr>
      </w:pPr>
    </w:p>
    <w:p w14:paraId="47C42C31" w14:textId="77777777" w:rsidR="00274414" w:rsidRDefault="002A47C3" w:rsidP="009514F0">
      <w:pPr>
        <w:spacing w:line="480" w:lineRule="auto"/>
        <w:rPr>
          <w:del w:id="129" w:author="gg" w:date="2016-03-04T15:55:00Z"/>
          <w:rFonts w:ascii="Arial" w:hAnsi="Arial" w:cs="Arial"/>
          <w:szCs w:val="24"/>
        </w:rPr>
      </w:pPr>
      <w:del w:id="130" w:author="gg" w:date="2016-03-04T15:55:00Z">
        <w:r w:rsidRPr="009514F0">
          <w:rPr>
            <w:rFonts w:ascii="Arial" w:hAnsi="Arial" w:cs="Arial"/>
            <w:b/>
            <w:szCs w:val="24"/>
          </w:rPr>
          <w:delText xml:space="preserve">What is </w:delText>
        </w:r>
      </w:del>
      <w:ins w:id="131" w:author="gg" w:date="2016-03-04T15:55:00Z">
        <w:r w:rsidRPr="00A177A5">
          <w:rPr>
            <w:rFonts w:ascii="Arial" w:hAnsi="Arial" w:cs="Arial"/>
            <w:szCs w:val="24"/>
            <w:u w:val="single"/>
          </w:rPr>
          <w:t>Wh</w:t>
        </w:r>
        <w:r w:rsidR="00565A71" w:rsidRPr="00A177A5">
          <w:rPr>
            <w:rFonts w:ascii="Arial" w:hAnsi="Arial" w:cs="Arial"/>
            <w:szCs w:val="24"/>
            <w:u w:val="single"/>
          </w:rPr>
          <w:t xml:space="preserve">y worry about </w:t>
        </w:r>
      </w:ins>
      <w:r w:rsidR="007B6F68" w:rsidRPr="00A177A5">
        <w:rPr>
          <w:rFonts w:ascii="Arial" w:hAnsi="Arial"/>
          <w:u w:val="single"/>
          <w:rPrChange w:id="132" w:author="gg" w:date="2016-03-04T15:55:00Z">
            <w:rPr>
              <w:rFonts w:ascii="Arial" w:hAnsi="Arial"/>
              <w:b/>
            </w:rPr>
          </w:rPrChange>
        </w:rPr>
        <w:t>compositional</w:t>
      </w:r>
      <w:r w:rsidR="00565A71" w:rsidRPr="00A177A5">
        <w:rPr>
          <w:rFonts w:ascii="Arial" w:hAnsi="Arial"/>
          <w:u w:val="single"/>
          <w:rPrChange w:id="133" w:author="gg" w:date="2016-03-04T15:55:00Z">
            <w:rPr>
              <w:rFonts w:ascii="Arial" w:hAnsi="Arial"/>
              <w:b/>
            </w:rPr>
          </w:rPrChange>
        </w:rPr>
        <w:t xml:space="preserve"> data</w:t>
      </w:r>
      <w:r w:rsidRPr="00A177A5">
        <w:rPr>
          <w:rFonts w:ascii="Arial" w:hAnsi="Arial"/>
          <w:u w:val="single"/>
          <w:rPrChange w:id="134" w:author="gg" w:date="2016-03-04T15:55:00Z">
            <w:rPr>
              <w:rFonts w:ascii="Arial" w:hAnsi="Arial"/>
              <w:b/>
            </w:rPr>
          </w:rPrChange>
        </w:rPr>
        <w:t>?</w:t>
      </w:r>
      <w:r w:rsidRPr="00A177A5">
        <w:rPr>
          <w:rFonts w:ascii="Arial" w:hAnsi="Arial" w:cs="Arial"/>
          <w:szCs w:val="24"/>
        </w:rPr>
        <w:t xml:space="preserve"> </w:t>
      </w:r>
    </w:p>
    <w:p w14:paraId="047DB622" w14:textId="6357745A" w:rsidR="0053214A" w:rsidRDefault="009D27BF" w:rsidP="00A177A5">
      <w:pPr>
        <w:spacing w:line="480" w:lineRule="auto"/>
        <w:ind w:firstLine="720"/>
        <w:rPr>
          <w:ins w:id="135" w:author="gg" w:date="2016-03-04T15:55:00Z"/>
          <w:rFonts w:ascii="Arial" w:hAnsi="Arial" w:cs="Arial"/>
          <w:szCs w:val="24"/>
        </w:rPr>
      </w:pPr>
      <w:ins w:id="136" w:author="gg" w:date="2016-03-04T15:55:00Z">
        <w:r>
          <w:rPr>
            <w:rFonts w:ascii="Arial" w:hAnsi="Arial" w:cs="Arial"/>
            <w:szCs w:val="24"/>
          </w:rPr>
          <w:t>Data constrained to relative abundances are subject to the</w:t>
        </w:r>
        <w:r w:rsidRPr="009514F0">
          <w:rPr>
            <w:rFonts w:ascii="Arial" w:hAnsi="Arial" w:cs="Arial"/>
            <w:szCs w:val="24"/>
          </w:rPr>
          <w:t xml:space="preserve"> constant arbitrary sum constraint</w:t>
        </w:r>
        <w:r>
          <w:rPr>
            <w:rFonts w:ascii="Arial" w:hAnsi="Arial" w:cs="Arial"/>
            <w:szCs w:val="24"/>
          </w:rPr>
          <w:t xml:space="preserve"> </w:t>
        </w:r>
        <w:r w:rsidR="00831173">
          <w:rPr>
            <w:rFonts w:ascii="Arial" w:hAnsi="Arial" w:cs="Arial"/>
            <w:szCs w:val="24"/>
          </w:rPr>
          <w:t>that</w:t>
        </w:r>
        <w:r>
          <w:rPr>
            <w:rFonts w:ascii="Arial" w:hAnsi="Arial" w:cs="Arial"/>
            <w:szCs w:val="24"/>
          </w:rPr>
          <w:t xml:space="preserve"> </w:t>
        </w:r>
        <w:r w:rsidRPr="009514F0">
          <w:rPr>
            <w:rFonts w:ascii="Arial" w:hAnsi="Arial" w:cs="Arial"/>
            <w:szCs w:val="24"/>
          </w:rPr>
          <w:t xml:space="preserve">generates significant unanticipated problems </w:t>
        </w:r>
        <w:r w:rsidR="0053214A">
          <w:rPr>
            <w:rFonts w:ascii="Arial" w:hAnsi="Arial" w:cs="Arial"/>
            <w:szCs w:val="24"/>
          </w:rPr>
          <w:t xml:space="preserve">for analysis </w:t>
        </w:r>
        <w:r w:rsidRPr="009514F0">
          <w:rPr>
            <w:rFonts w:ascii="Arial" w:hAnsi="Arial" w:cs="Arial"/>
            <w:szCs w:val="24"/>
          </w:rPr>
          <w:t>and is the main reason to use a compositional data approach</w:t>
        </w:r>
        <w:r>
          <w:rPr>
            <w:rFonts w:ascii="Arial" w:hAnsi="Arial" w:cs="Arial"/>
            <w:szCs w:val="24"/>
          </w:rPr>
          <w:t xml:space="preserve"> (Aitchison 1986)</w:t>
        </w:r>
        <w:r w:rsidRPr="009514F0">
          <w:rPr>
            <w:rFonts w:ascii="Arial" w:hAnsi="Arial" w:cs="Arial"/>
            <w:szCs w:val="24"/>
          </w:rPr>
          <w:t xml:space="preserve">. </w:t>
        </w:r>
        <w:r>
          <w:rPr>
            <w:rFonts w:ascii="Arial" w:hAnsi="Arial" w:cs="Arial"/>
            <w:szCs w:val="24"/>
          </w:rPr>
          <w:t xml:space="preserve"> </w:t>
        </w:r>
      </w:ins>
      <w:r w:rsidR="002A47C3" w:rsidRPr="009514F0">
        <w:rPr>
          <w:rFonts w:ascii="Arial" w:hAnsi="Arial" w:cs="Arial"/>
          <w:szCs w:val="24"/>
        </w:rPr>
        <w:t xml:space="preserve">Compositional data is a term used to describe </w:t>
      </w:r>
      <w:del w:id="137" w:author="gg" w:date="2016-03-04T15:55:00Z">
        <w:r w:rsidR="002A47C3" w:rsidRPr="009514F0">
          <w:rPr>
            <w:rFonts w:ascii="Arial" w:hAnsi="Arial" w:cs="Arial"/>
            <w:szCs w:val="24"/>
          </w:rPr>
          <w:delText>datasets where</w:delText>
        </w:r>
      </w:del>
      <w:ins w:id="138" w:author="gg" w:date="2016-03-04T15:55:00Z">
        <w:r w:rsidR="00640985">
          <w:rPr>
            <w:rFonts w:ascii="Arial" w:hAnsi="Arial" w:cs="Arial"/>
            <w:szCs w:val="24"/>
          </w:rPr>
          <w:t xml:space="preserve">a </w:t>
        </w:r>
        <w:r w:rsidR="002A47C3" w:rsidRPr="009514F0">
          <w:rPr>
            <w:rFonts w:ascii="Arial" w:hAnsi="Arial" w:cs="Arial"/>
            <w:szCs w:val="24"/>
          </w:rPr>
          <w:t xml:space="preserve">dataset </w:t>
        </w:r>
        <w:r w:rsidR="00640985">
          <w:rPr>
            <w:rFonts w:ascii="Arial" w:hAnsi="Arial" w:cs="Arial"/>
            <w:szCs w:val="24"/>
          </w:rPr>
          <w:t>in which</w:t>
        </w:r>
      </w:ins>
      <w:r w:rsidR="00640985">
        <w:rPr>
          <w:rFonts w:ascii="Arial" w:hAnsi="Arial" w:cs="Arial"/>
          <w:szCs w:val="24"/>
        </w:rPr>
        <w:t xml:space="preserve"> </w:t>
      </w:r>
      <w:r w:rsidR="002A47C3" w:rsidRPr="009514F0">
        <w:rPr>
          <w:rFonts w:ascii="Arial" w:hAnsi="Arial" w:cs="Arial"/>
          <w:szCs w:val="24"/>
        </w:rPr>
        <w:t>the parts in each sample have an arbitrary or non-informative sum (Aitchison 1986</w:t>
      </w:r>
      <w:del w:id="139" w:author="gg" w:date="2016-03-04T15:55:00Z">
        <w:r w:rsidR="002A47C3" w:rsidRPr="009514F0">
          <w:rPr>
            <w:rFonts w:ascii="Arial" w:hAnsi="Arial" w:cs="Arial"/>
            <w:szCs w:val="24"/>
          </w:rPr>
          <w:delText>)</w:delText>
        </w:r>
      </w:del>
      <w:ins w:id="140" w:author="gg" w:date="2016-03-04T15:55:00Z">
        <w:r w:rsidR="002A47C3" w:rsidRPr="009514F0">
          <w:rPr>
            <w:rFonts w:ascii="Arial" w:hAnsi="Arial" w:cs="Arial"/>
            <w:szCs w:val="24"/>
          </w:rPr>
          <w:t>)</w:t>
        </w:r>
        <w:r w:rsidR="00640985">
          <w:rPr>
            <w:rFonts w:ascii="Arial" w:hAnsi="Arial" w:cs="Arial"/>
            <w:szCs w:val="24"/>
          </w:rPr>
          <w:t>,</w:t>
        </w:r>
      </w:ins>
      <w:r w:rsidR="002A47C3" w:rsidRPr="009514F0">
        <w:rPr>
          <w:rFonts w:ascii="Arial" w:hAnsi="Arial" w:cs="Arial"/>
          <w:szCs w:val="24"/>
        </w:rPr>
        <w:t xml:space="preserve"> such as high throughput sequencing data</w:t>
      </w:r>
      <w:del w:id="141" w:author="gg" w:date="2016-03-04T15:55:00Z">
        <w:r w:rsidR="002A47C3" w:rsidRPr="009514F0">
          <w:rPr>
            <w:rFonts w:ascii="Arial" w:hAnsi="Arial" w:cs="Arial"/>
            <w:szCs w:val="24"/>
          </w:rPr>
          <w:delText>.</w:delText>
        </w:r>
      </w:del>
      <w:ins w:id="142" w:author="gg" w:date="2016-03-04T15:55:00Z">
        <w:r w:rsidR="0053214A">
          <w:rPr>
            <w:rFonts w:ascii="Arial" w:hAnsi="Arial" w:cs="Arial"/>
            <w:szCs w:val="24"/>
          </w:rPr>
          <w:t xml:space="preserve"> (Friedman and Alm 2012, Fernandes et al. 2013)</w:t>
        </w:r>
        <w:r w:rsidR="002A47C3" w:rsidRPr="009514F0">
          <w:rPr>
            <w:rFonts w:ascii="Arial" w:hAnsi="Arial" w:cs="Arial"/>
            <w:szCs w:val="24"/>
          </w:rPr>
          <w:t>.</w:t>
        </w:r>
      </w:ins>
      <w:r w:rsidR="002A47C3" w:rsidRPr="009514F0">
        <w:rPr>
          <w:rFonts w:ascii="Arial" w:hAnsi="Arial" w:cs="Arial"/>
          <w:szCs w:val="24"/>
        </w:rPr>
        <w:t xml:space="preserve"> These data have long been known to be problematic when analyzed using standard approaches (Pearson 189</w:t>
      </w:r>
      <w:r w:rsidR="006072D2">
        <w:rPr>
          <w:rFonts w:ascii="Arial" w:hAnsi="Arial" w:cs="Arial"/>
          <w:szCs w:val="24"/>
        </w:rPr>
        <w:t>6</w:t>
      </w:r>
      <w:r w:rsidR="002A47C3" w:rsidRPr="009514F0">
        <w:rPr>
          <w:rFonts w:ascii="Arial" w:hAnsi="Arial" w:cs="Arial"/>
          <w:szCs w:val="24"/>
        </w:rPr>
        <w:t xml:space="preserve">). </w:t>
      </w:r>
    </w:p>
    <w:p w14:paraId="65C0E135" w14:textId="5803A918" w:rsidR="00DD4E5C" w:rsidRDefault="002A47C3" w:rsidP="00274414">
      <w:pPr>
        <w:spacing w:line="480" w:lineRule="auto"/>
        <w:ind w:firstLine="720"/>
        <w:rPr>
          <w:ins w:id="143" w:author="gg" w:date="2016-03-04T15:55:00Z"/>
          <w:rFonts w:ascii="Arial" w:hAnsi="Arial" w:cs="Arial"/>
          <w:szCs w:val="24"/>
        </w:rPr>
      </w:pPr>
      <w:r w:rsidRPr="009514F0">
        <w:rPr>
          <w:rFonts w:ascii="Arial" w:hAnsi="Arial" w:cs="Arial"/>
          <w:szCs w:val="24"/>
        </w:rPr>
        <w:t xml:space="preserve">The essential problem is illustrated in Figure 1 where </w:t>
      </w:r>
      <w:r w:rsidR="0053214A">
        <w:rPr>
          <w:rFonts w:ascii="Arial" w:hAnsi="Arial" w:cs="Arial"/>
          <w:szCs w:val="24"/>
        </w:rPr>
        <w:t xml:space="preserve">we </w:t>
      </w:r>
      <w:del w:id="144" w:author="gg" w:date="2016-03-04T15:55:00Z">
        <w:r w:rsidRPr="009514F0">
          <w:rPr>
            <w:rFonts w:ascii="Arial" w:hAnsi="Arial" w:cs="Arial"/>
            <w:szCs w:val="24"/>
          </w:rPr>
          <w:delText>can see</w:delText>
        </w:r>
      </w:del>
      <w:ins w:id="145" w:author="gg" w:date="2016-03-04T15:55:00Z">
        <w:r w:rsidR="0053214A">
          <w:rPr>
            <w:rFonts w:ascii="Arial" w:hAnsi="Arial" w:cs="Arial"/>
            <w:szCs w:val="24"/>
          </w:rPr>
          <w:t>count</w:t>
        </w:r>
      </w:ins>
      <w:r w:rsidR="0053214A">
        <w:rPr>
          <w:rFonts w:ascii="Arial" w:hAnsi="Arial" w:cs="Arial"/>
          <w:szCs w:val="24"/>
        </w:rPr>
        <w:t xml:space="preserve"> the </w:t>
      </w:r>
      <w:del w:id="146" w:author="gg" w:date="2016-03-04T15:55:00Z">
        <w:r w:rsidRPr="009514F0">
          <w:rPr>
            <w:rFonts w:ascii="Arial" w:hAnsi="Arial" w:cs="Arial"/>
            <w:szCs w:val="24"/>
          </w:rPr>
          <w:delText>difference between counting</w:delText>
        </w:r>
      </w:del>
      <w:ins w:id="147" w:author="gg" w:date="2016-03-04T15:55:00Z">
        <w:r w:rsidR="0053214A">
          <w:rPr>
            <w:rFonts w:ascii="Arial" w:hAnsi="Arial" w:cs="Arial"/>
            <w:szCs w:val="24"/>
          </w:rPr>
          <w:t>number of</w:t>
        </w:r>
      </w:ins>
      <w:r w:rsidR="0053214A">
        <w:rPr>
          <w:rFonts w:ascii="Arial" w:hAnsi="Arial" w:cs="Arial"/>
          <w:szCs w:val="24"/>
        </w:rPr>
        <w:t xml:space="preserve"> molecules in </w:t>
      </w:r>
      <w:del w:id="148" w:author="gg" w:date="2016-03-04T15:55:00Z">
        <w:r w:rsidRPr="009514F0">
          <w:rPr>
            <w:rFonts w:ascii="Arial" w:hAnsi="Arial" w:cs="Arial"/>
            <w:szCs w:val="24"/>
          </w:rPr>
          <w:delText xml:space="preserve">part A, and the same </w:delText>
        </w:r>
      </w:del>
      <w:ins w:id="149" w:author="gg" w:date="2016-03-04T15:55:00Z">
        <w:r w:rsidR="0053214A">
          <w:rPr>
            <w:rFonts w:ascii="Arial" w:hAnsi="Arial" w:cs="Arial"/>
            <w:szCs w:val="24"/>
          </w:rPr>
          <w:t xml:space="preserve">the environment, and one part (shown in blue) increases 10-fold between samples 1 and 2, </w:t>
        </w:r>
        <w:r w:rsidR="00640985">
          <w:rPr>
            <w:rFonts w:ascii="Arial" w:hAnsi="Arial" w:cs="Arial"/>
            <w:szCs w:val="24"/>
          </w:rPr>
          <w:t>while the abundance of</w:t>
        </w:r>
        <w:r w:rsidR="00DD4E5C">
          <w:rPr>
            <w:rFonts w:ascii="Arial" w:hAnsi="Arial" w:cs="Arial"/>
            <w:szCs w:val="24"/>
          </w:rPr>
          <w:t xml:space="preserve"> 49 other parts (in red) remain</w:t>
        </w:r>
        <w:r w:rsidR="0053214A">
          <w:rPr>
            <w:rFonts w:ascii="Arial" w:hAnsi="Arial" w:cs="Arial"/>
            <w:szCs w:val="24"/>
          </w:rPr>
          <w:t xml:space="preserve"> unchanged. The proportion panel shows how the </w:t>
        </w:r>
      </w:ins>
      <w:r w:rsidR="0053214A">
        <w:rPr>
          <w:rFonts w:ascii="Arial" w:hAnsi="Arial" w:cs="Arial"/>
          <w:szCs w:val="24"/>
        </w:rPr>
        <w:t xml:space="preserve">data </w:t>
      </w:r>
      <w:del w:id="150" w:author="gg" w:date="2016-03-04T15:55:00Z">
        <w:r w:rsidRPr="009514F0">
          <w:rPr>
            <w:rFonts w:ascii="Arial" w:hAnsi="Arial" w:cs="Arial"/>
            <w:szCs w:val="24"/>
          </w:rPr>
          <w:delText>converted</w:delText>
        </w:r>
      </w:del>
      <w:ins w:id="151" w:author="gg" w:date="2016-03-04T15:55:00Z">
        <w:r w:rsidR="00640985">
          <w:rPr>
            <w:rFonts w:ascii="Arial" w:hAnsi="Arial" w:cs="Arial"/>
            <w:szCs w:val="24"/>
          </w:rPr>
          <w:t>are</w:t>
        </w:r>
        <w:r w:rsidR="0053214A">
          <w:rPr>
            <w:rFonts w:ascii="Arial" w:hAnsi="Arial" w:cs="Arial"/>
            <w:szCs w:val="24"/>
          </w:rPr>
          <w:t xml:space="preserve"> distorted when we convert </w:t>
        </w:r>
        <w:r w:rsidR="00640985">
          <w:rPr>
            <w:rFonts w:ascii="Arial" w:hAnsi="Arial" w:cs="Arial"/>
            <w:szCs w:val="24"/>
          </w:rPr>
          <w:t>it</w:t>
        </w:r>
      </w:ins>
      <w:r w:rsidRPr="009514F0">
        <w:rPr>
          <w:rFonts w:ascii="Arial" w:hAnsi="Arial" w:cs="Arial"/>
          <w:szCs w:val="24"/>
        </w:rPr>
        <w:t xml:space="preserve"> to relative abundances or proportions</w:t>
      </w:r>
      <w:del w:id="152" w:author="gg" w:date="2016-03-04T15:55:00Z">
        <w:r w:rsidRPr="009514F0">
          <w:rPr>
            <w:rFonts w:ascii="Arial" w:hAnsi="Arial" w:cs="Arial"/>
            <w:szCs w:val="24"/>
          </w:rPr>
          <w:delText xml:space="preserve"> in </w:delText>
        </w:r>
      </w:del>
      <w:ins w:id="153" w:author="gg" w:date="2016-03-04T15:55:00Z">
        <w:r w:rsidR="00635E20">
          <w:rPr>
            <w:rFonts w:ascii="Arial" w:hAnsi="Arial" w:cs="Arial"/>
            <w:szCs w:val="24"/>
          </w:rPr>
          <w:t>, or as happens when a constant sum is imposed by the sequencing instrument</w:t>
        </w:r>
        <w:r w:rsidR="0053214A">
          <w:rPr>
            <w:rFonts w:ascii="Arial" w:hAnsi="Arial" w:cs="Arial"/>
            <w:szCs w:val="24"/>
          </w:rPr>
          <w:t xml:space="preserve">. The blue </w:t>
        </w:r>
      </w:ins>
      <w:r w:rsidR="0053214A">
        <w:rPr>
          <w:rFonts w:ascii="Arial" w:hAnsi="Arial" w:cs="Arial"/>
          <w:szCs w:val="24"/>
        </w:rPr>
        <w:t xml:space="preserve">part </w:t>
      </w:r>
      <w:del w:id="154" w:author="gg" w:date="2016-03-04T15:55:00Z">
        <w:r w:rsidRPr="009514F0">
          <w:rPr>
            <w:rFonts w:ascii="Arial" w:hAnsi="Arial" w:cs="Arial"/>
            <w:szCs w:val="24"/>
          </w:rPr>
          <w:delText>B. Note that in part B when the blue part increases in the sample</w:delText>
        </w:r>
      </w:del>
      <w:ins w:id="155" w:author="gg" w:date="2016-03-04T15:55:00Z">
        <w:r w:rsidR="0053214A">
          <w:rPr>
            <w:rFonts w:ascii="Arial" w:hAnsi="Arial" w:cs="Arial"/>
            <w:szCs w:val="24"/>
          </w:rPr>
          <w:t>still appears to become more abundant, although it is less than a 10-fold change. However</w:t>
        </w:r>
      </w:ins>
      <w:r w:rsidR="0053214A">
        <w:rPr>
          <w:rFonts w:ascii="Arial" w:hAnsi="Arial" w:cs="Arial"/>
          <w:szCs w:val="24"/>
        </w:rPr>
        <w:t xml:space="preserve">, the 49 red parts </w:t>
      </w:r>
      <w:r w:rsidR="0053214A">
        <w:rPr>
          <w:rFonts w:ascii="Arial" w:hAnsi="Arial"/>
          <w:rPrChange w:id="156" w:author="gg" w:date="2016-03-04T15:55:00Z">
            <w:rPr>
              <w:rFonts w:ascii="Arial" w:hAnsi="Arial"/>
              <w:i/>
            </w:rPr>
          </w:rPrChange>
        </w:rPr>
        <w:t>appear</w:t>
      </w:r>
      <w:r w:rsidR="0053214A">
        <w:rPr>
          <w:rFonts w:ascii="Arial" w:hAnsi="Arial" w:cs="Arial"/>
          <w:szCs w:val="24"/>
        </w:rPr>
        <w:t xml:space="preserve"> to</w:t>
      </w:r>
      <w:r w:rsidRPr="009514F0">
        <w:rPr>
          <w:rFonts w:ascii="Arial" w:hAnsi="Arial" w:cs="Arial"/>
          <w:szCs w:val="24"/>
        </w:rPr>
        <w:t xml:space="preserve"> become less abundant</w:t>
      </w:r>
      <w:del w:id="157" w:author="gg" w:date="2016-03-04T15:55:00Z">
        <w:r w:rsidRPr="009514F0">
          <w:rPr>
            <w:rFonts w:ascii="Arial" w:hAnsi="Arial" w:cs="Arial"/>
            <w:szCs w:val="24"/>
          </w:rPr>
          <w:delText>, when in fact they remain at the same count in the actual sample</w:delText>
        </w:r>
      </w:del>
      <w:r w:rsidRPr="009514F0">
        <w:rPr>
          <w:rFonts w:ascii="Arial" w:hAnsi="Arial" w:cs="Arial"/>
          <w:szCs w:val="24"/>
        </w:rPr>
        <w:t xml:space="preserve">. This property leads to the </w:t>
      </w:r>
      <w:r w:rsidRPr="009514F0">
        <w:rPr>
          <w:rFonts w:ascii="Arial" w:hAnsi="Arial" w:cs="Arial"/>
          <w:i/>
          <w:szCs w:val="24"/>
        </w:rPr>
        <w:t>negative correlation bias</w:t>
      </w:r>
      <w:r w:rsidRPr="009514F0">
        <w:rPr>
          <w:rFonts w:ascii="Arial" w:hAnsi="Arial" w:cs="Arial"/>
          <w:szCs w:val="24"/>
        </w:rPr>
        <w:t xml:space="preserve"> observed in compositional data, and renders invalid any type of correlation or covariance based analysis such as correlation networks, principle component analysis, </w:t>
      </w:r>
      <w:r w:rsidR="00C577B6">
        <w:rPr>
          <w:rFonts w:ascii="Arial" w:hAnsi="Arial" w:cs="Arial"/>
          <w:szCs w:val="24"/>
        </w:rPr>
        <w:t>and others</w:t>
      </w:r>
      <w:ins w:id="158" w:author="gg" w:date="2016-03-04T15:55:00Z">
        <w:r w:rsidR="0053214A">
          <w:rPr>
            <w:rFonts w:ascii="Arial" w:hAnsi="Arial" w:cs="Arial"/>
            <w:szCs w:val="24"/>
          </w:rPr>
          <w:t xml:space="preserve"> (Pearson 1896, Aitchison 1986)</w:t>
        </w:r>
        <w:r w:rsidRPr="009514F0">
          <w:rPr>
            <w:rFonts w:ascii="Arial" w:hAnsi="Arial" w:cs="Arial"/>
            <w:szCs w:val="24"/>
          </w:rPr>
          <w:t xml:space="preserve">. </w:t>
        </w:r>
      </w:ins>
    </w:p>
    <w:p w14:paraId="367816E7" w14:textId="3578CB53" w:rsidR="00DD4E5C" w:rsidRDefault="00DD4E5C" w:rsidP="009A4ED3">
      <w:pPr>
        <w:spacing w:line="480" w:lineRule="auto"/>
        <w:ind w:firstLine="720"/>
        <w:rPr>
          <w:ins w:id="159" w:author="gg" w:date="2016-03-04T15:55:00Z"/>
          <w:rFonts w:ascii="Arial" w:eastAsia="Times New Roman" w:hAnsi="Arial" w:cs="Arial"/>
          <w:szCs w:val="24"/>
          <w:lang w:val="en-CA" w:eastAsia="en-CA"/>
        </w:rPr>
      </w:pPr>
      <w:ins w:id="160" w:author="gg" w:date="2016-03-04T15:55:00Z">
        <w:r>
          <w:rPr>
            <w:rFonts w:ascii="Arial" w:eastAsia="Times New Roman" w:hAnsi="Arial" w:cs="Arial"/>
            <w:szCs w:val="24"/>
            <w:lang w:val="en-CA" w:eastAsia="en-CA"/>
          </w:rPr>
          <w:t xml:space="preserve">Indeed, the original issue with compositional data identified by Pearson (1896) was that of spurious correlation. That is, two or more variables can appear to be correlated simply because the data </w:t>
        </w:r>
        <w:r w:rsidR="004B3605">
          <w:rPr>
            <w:rFonts w:ascii="Arial" w:eastAsia="Times New Roman" w:hAnsi="Arial" w:cs="Arial"/>
            <w:szCs w:val="24"/>
            <w:lang w:val="en-CA" w:eastAsia="en-CA"/>
          </w:rPr>
          <w:t>are</w:t>
        </w:r>
        <w:r>
          <w:rPr>
            <w:rFonts w:ascii="Arial" w:eastAsia="Times New Roman" w:hAnsi="Arial" w:cs="Arial"/>
            <w:szCs w:val="24"/>
            <w:lang w:val="en-CA" w:eastAsia="en-CA"/>
          </w:rPr>
          <w:t xml:space="preserve"> transformed to </w:t>
        </w:r>
        <w:r w:rsidR="00635E20">
          <w:rPr>
            <w:rFonts w:ascii="Arial" w:eastAsia="Times New Roman" w:hAnsi="Arial" w:cs="Arial"/>
            <w:szCs w:val="24"/>
            <w:lang w:val="en-CA" w:eastAsia="en-CA"/>
          </w:rPr>
          <w:t>have a constant sum.</w:t>
        </w:r>
        <w:r>
          <w:rPr>
            <w:rFonts w:ascii="Arial" w:eastAsia="Times New Roman" w:hAnsi="Arial" w:cs="Arial"/>
            <w:szCs w:val="24"/>
            <w:lang w:val="en-CA" w:eastAsia="en-CA"/>
          </w:rPr>
          <w:t xml:space="preserve"> Spurious correlation also causes the correlations observed in these data to depend on the </w:t>
        </w:r>
        <w:r>
          <w:rPr>
            <w:rFonts w:ascii="Arial" w:eastAsia="Times New Roman" w:hAnsi="Arial" w:cs="Arial"/>
            <w:szCs w:val="24"/>
            <w:lang w:val="en-CA" w:eastAsia="en-CA"/>
          </w:rPr>
          <w:lastRenderedPageBreak/>
          <w:t>membership of the sample. For example, consider the simple case of three samples (a, b and c) with four taxonomic variables measured to have the following absolute counts in three environmental samples (i.e., samples are in rows, taxa are in columns):</w:t>
        </w:r>
      </w:ins>
    </w:p>
    <w:p w14:paraId="3813656C" w14:textId="77777777" w:rsidR="00DD4E5C" w:rsidRDefault="00DD4E5C" w:rsidP="00DD4E5C">
      <w:pPr>
        <w:spacing w:line="480" w:lineRule="auto"/>
        <w:ind w:firstLine="720"/>
        <w:rPr>
          <w:ins w:id="161" w:author="gg" w:date="2016-03-04T15:55:00Z"/>
          <w:rFonts w:ascii="Arial" w:eastAsia="Times New Roman" w:hAnsi="Arial" w:cs="Arial"/>
          <w:szCs w:val="24"/>
          <w:lang w:val="en-CA" w:eastAsia="en-CA"/>
        </w:rPr>
      </w:pPr>
      <w:ins w:id="162" w:author="gg" w:date="2016-03-04T15:55:00Z">
        <w:r>
          <w:rPr>
            <w:rFonts w:ascii="Arial" w:eastAsia="Times New Roman" w:hAnsi="Arial" w:cs="Arial"/>
            <w:szCs w:val="24"/>
            <w:lang w:val="en-CA" w:eastAsia="en-CA"/>
          </w:rPr>
          <w:t xml:space="preserve">abc = </w:t>
        </w:r>
        <m:oMath>
          <m:d>
            <m:dPr>
              <m:begChr m:val="["/>
              <m:endChr m:val="]"/>
              <m:ctrlPr>
                <w:rPr>
                  <w:rFonts w:ascii="Cambria Math" w:eastAsia="Times New Roman" w:hAnsi="Cambria Math" w:cs="Arial"/>
                  <w:i/>
                  <w:szCs w:val="24"/>
                  <w:lang w:val="en-CA" w:eastAsia="en-CA"/>
                </w:rPr>
              </m:ctrlPr>
            </m:dPr>
            <m:e>
              <m:m>
                <m:mPr>
                  <m:mcs>
                    <m:mc>
                      <m:mcPr>
                        <m:count m:val="4"/>
                        <m:mcJc m:val="center"/>
                      </m:mcPr>
                    </m:mc>
                  </m:mcs>
                  <m:ctrlPr>
                    <w:rPr>
                      <w:rFonts w:ascii="Cambria Math" w:eastAsia="Times New Roman" w:hAnsi="Cambria Math" w:cs="Arial"/>
                      <w:i/>
                      <w:szCs w:val="24"/>
                      <w:lang w:val="en-CA" w:eastAsia="en-CA"/>
                    </w:rPr>
                  </m:ctrlPr>
                </m:mPr>
                <m:mr>
                  <m:e>
                    <m:r>
                      <w:rPr>
                        <w:rFonts w:ascii="Cambria Math" w:eastAsia="Times New Roman" w:hAnsi="Cambria Math" w:cs="Arial"/>
                        <w:szCs w:val="24"/>
                        <w:lang w:val="en-CA" w:eastAsia="en-CA"/>
                      </w:rPr>
                      <m:t>470</m:t>
                    </m:r>
                  </m:e>
                  <m:e>
                    <m:r>
                      <w:rPr>
                        <w:rFonts w:ascii="Cambria Math" w:eastAsia="Times New Roman" w:hAnsi="Cambria Math" w:cs="Arial"/>
                        <w:szCs w:val="24"/>
                        <w:lang w:val="en-CA" w:eastAsia="en-CA"/>
                      </w:rPr>
                      <m:t>66</m:t>
                    </m:r>
                  </m:e>
                  <m:e>
                    <m:r>
                      <w:rPr>
                        <w:rFonts w:ascii="Cambria Math" w:eastAsia="Times New Roman" w:hAnsi="Cambria Math" w:cs="Arial"/>
                        <w:szCs w:val="24"/>
                        <w:lang w:val="en-CA" w:eastAsia="en-CA"/>
                      </w:rPr>
                      <m:t>839</m:t>
                    </m:r>
                    <m:ctrlPr>
                      <w:rPr>
                        <w:rFonts w:ascii="Cambria Math" w:eastAsia="Cambria Math" w:hAnsi="Cambria Math" w:cs="Cambria Math"/>
                        <w:i/>
                        <w:lang w:eastAsia="en-CA"/>
                      </w:rPr>
                    </m:ctrlPr>
                  </m:e>
                  <m:e>
                    <m:r>
                      <w:rPr>
                        <w:rFonts w:ascii="Cambria Math" w:eastAsia="Cambria Math" w:hAnsi="Cambria Math" w:cs="Cambria Math"/>
                        <w:lang w:eastAsia="en-CA"/>
                      </w:rPr>
                      <m:t>751</m:t>
                    </m:r>
                  </m:e>
                </m:mr>
                <m:mr>
                  <m:e>
                    <m:r>
                      <w:rPr>
                        <w:rFonts w:ascii="Cambria Math" w:eastAsia="Times New Roman" w:hAnsi="Cambria Math" w:cs="Arial"/>
                        <w:szCs w:val="24"/>
                        <w:lang w:val="en-CA" w:eastAsia="en-CA"/>
                      </w:rPr>
                      <m:t>541</m:t>
                    </m:r>
                  </m:e>
                  <m:e>
                    <m:r>
                      <w:rPr>
                        <w:rFonts w:ascii="Cambria Math" w:eastAsia="Times New Roman" w:hAnsi="Cambria Math" w:cs="Arial"/>
                        <w:szCs w:val="24"/>
                        <w:lang w:val="en-CA" w:eastAsia="en-CA"/>
                      </w:rPr>
                      <m:t>569</m:t>
                    </m:r>
                  </m:e>
                  <m:e>
                    <m:r>
                      <w:rPr>
                        <w:rFonts w:ascii="Cambria Math" w:eastAsia="Times New Roman" w:hAnsi="Cambria Math" w:cs="Arial"/>
                        <w:szCs w:val="24"/>
                        <w:lang w:val="en-CA" w:eastAsia="en-CA"/>
                      </w:rPr>
                      <m:t>787</m:t>
                    </m:r>
                    <m:ctrlPr>
                      <w:rPr>
                        <w:rFonts w:ascii="Cambria Math" w:eastAsia="Cambria Math" w:hAnsi="Cambria Math" w:cs="Cambria Math"/>
                        <w:i/>
                        <w:lang w:eastAsia="en-CA"/>
                      </w:rPr>
                    </m:ctrlPr>
                  </m:e>
                  <m:e>
                    <m:r>
                      <w:rPr>
                        <w:rFonts w:ascii="Cambria Math" w:eastAsia="Cambria Math" w:hAnsi="Cambria Math" w:cs="Cambria Math"/>
                        <w:lang w:eastAsia="en-CA"/>
                      </w:rPr>
                      <m:t>512</m:t>
                    </m:r>
                  </m:e>
                </m:mr>
                <m:mr>
                  <m:e>
                    <m:r>
                      <w:rPr>
                        <w:rFonts w:ascii="Cambria Math" w:eastAsia="Times New Roman" w:hAnsi="Cambria Math" w:cs="Arial"/>
                        <w:szCs w:val="24"/>
                        <w:lang w:val="en-CA" w:eastAsia="en-CA"/>
                      </w:rPr>
                      <m:t>167</m:t>
                    </m:r>
                  </m:e>
                  <m:e>
                    <m:r>
                      <w:rPr>
                        <w:rFonts w:ascii="Cambria Math" w:eastAsia="Times New Roman" w:hAnsi="Cambria Math" w:cs="Arial"/>
                        <w:szCs w:val="24"/>
                        <w:lang w:val="en-CA" w:eastAsia="en-CA"/>
                      </w:rPr>
                      <m:t>906</m:t>
                    </m:r>
                  </m:e>
                  <m:e>
                    <m:r>
                      <w:rPr>
                        <w:rFonts w:ascii="Cambria Math" w:eastAsia="Times New Roman" w:hAnsi="Cambria Math" w:cs="Arial"/>
                        <w:szCs w:val="24"/>
                        <w:lang w:val="en-CA" w:eastAsia="en-CA"/>
                      </w:rPr>
                      <m:t>959</m:t>
                    </m:r>
                    <m:ctrlPr>
                      <w:rPr>
                        <w:rFonts w:ascii="Cambria Math" w:eastAsia="Cambria Math" w:hAnsi="Cambria Math" w:cs="Cambria Math"/>
                        <w:i/>
                        <w:lang w:eastAsia="en-CA"/>
                      </w:rPr>
                    </m:ctrlPr>
                  </m:e>
                  <m:e>
                    <m:r>
                      <w:rPr>
                        <w:rFonts w:ascii="Cambria Math" w:eastAsia="Cambria Math" w:hAnsi="Cambria Math" w:cs="Cambria Math"/>
                        <w:lang w:eastAsia="en-CA"/>
                      </w:rPr>
                      <m:t>504</m:t>
                    </m:r>
                  </m:e>
                </m:mr>
              </m:m>
            </m:e>
          </m:d>
        </m:oMath>
        <w:r>
          <w:rPr>
            <w:rFonts w:ascii="Arial" w:eastAsia="Times New Roman" w:hAnsi="Arial" w:cs="Arial"/>
            <w:szCs w:val="24"/>
            <w:lang w:val="en-CA" w:eastAsia="en-CA"/>
          </w:rPr>
          <w:t xml:space="preserve"> , cor(abc)= </w:t>
        </w:r>
        <m:oMath>
          <m:d>
            <m:dPr>
              <m:begChr m:val="["/>
              <m:endChr m:val="]"/>
              <m:ctrlPr>
                <w:rPr>
                  <w:rFonts w:ascii="Cambria Math" w:eastAsia="Times New Roman" w:hAnsi="Cambria Math" w:cs="Arial"/>
                  <w:i/>
                  <w:szCs w:val="24"/>
                  <w:lang w:val="en-CA" w:eastAsia="en-CA"/>
                </w:rPr>
              </m:ctrlPr>
            </m:dPr>
            <m:e>
              <m:m>
                <m:mPr>
                  <m:mcs>
                    <m:mc>
                      <m:mcPr>
                        <m:count m:val="4"/>
                        <m:mcJc m:val="center"/>
                      </m:mcPr>
                    </m:mc>
                  </m:mcs>
                  <m:ctrlPr>
                    <w:rPr>
                      <w:rFonts w:ascii="Cambria Math" w:eastAsia="Times New Roman" w:hAnsi="Cambria Math" w:cs="Arial"/>
                      <w:i/>
                      <w:szCs w:val="24"/>
                      <w:lang w:val="en-CA" w:eastAsia="en-CA"/>
                    </w:rPr>
                  </m:ctrlPr>
                </m:mPr>
                <m:mr>
                  <m:e/>
                  <m:e>
                    <m:r>
                      <w:rPr>
                        <w:rFonts w:ascii="Cambria Math" w:eastAsia="Times New Roman" w:hAnsi="Cambria Math" w:cs="Arial"/>
                        <w:szCs w:val="24"/>
                        <w:lang w:val="en-CA" w:eastAsia="en-CA"/>
                      </w:rPr>
                      <m:t>-0.68</m:t>
                    </m:r>
                  </m:e>
                  <m:e>
                    <m:r>
                      <m:rPr>
                        <m:sty m:val="bi"/>
                      </m:rPr>
                      <w:rPr>
                        <w:rFonts w:ascii="Cambria Math" w:eastAsia="Times New Roman" w:hAnsi="Cambria Math" w:cs="Arial"/>
                        <w:szCs w:val="24"/>
                        <w:lang w:val="en-CA" w:eastAsia="en-CA"/>
                      </w:rPr>
                      <m:t>-0.99</m:t>
                    </m:r>
                  </m:e>
                  <m:e>
                    <m:r>
                      <w:rPr>
                        <w:rFonts w:ascii="Cambria Math" w:eastAsia="Times New Roman" w:hAnsi="Cambria Math" w:cs="Arial"/>
                        <w:szCs w:val="24"/>
                        <w:lang w:val="en-CA" w:eastAsia="en-CA"/>
                      </w:rPr>
                      <m:t>0.36</m:t>
                    </m:r>
                    <m:ctrlPr>
                      <w:rPr>
                        <w:rFonts w:ascii="Cambria Math" w:eastAsia="Cambria Math" w:hAnsi="Cambria Math" w:cs="Cambria Math"/>
                        <w:i/>
                        <w:lang w:eastAsia="en-CA"/>
                      </w:rPr>
                    </m:ctrlPr>
                  </m:e>
                </m:mr>
                <m:mr>
                  <m:e>
                    <m:r>
                      <w:rPr>
                        <w:rFonts w:ascii="Cambria Math" w:eastAsia="Cambria Math" w:hAnsi="Cambria Math" w:cs="Cambria Math"/>
                        <w:lang w:eastAsia="en-CA"/>
                      </w:rPr>
                      <m:t>-0.77</m:t>
                    </m:r>
                  </m:e>
                  <m:e/>
                  <m:e>
                    <m:r>
                      <m:rPr>
                        <m:sty m:val="bi"/>
                      </m:rPr>
                      <w:rPr>
                        <w:rFonts w:ascii="Cambria Math" w:eastAsia="Times New Roman" w:hAnsi="Cambria Math" w:cs="Arial"/>
                        <w:szCs w:val="24"/>
                        <w:lang w:val="en-CA" w:eastAsia="en-CA"/>
                      </w:rPr>
                      <m:t>0.59</m:t>
                    </m:r>
                  </m:e>
                  <m:e>
                    <m:r>
                      <w:rPr>
                        <w:rFonts w:ascii="Cambria Math" w:eastAsia="Times New Roman" w:hAnsi="Cambria Math" w:cs="Arial"/>
                        <w:szCs w:val="24"/>
                        <w:lang w:val="en-CA" w:eastAsia="en-CA"/>
                      </w:rPr>
                      <m:t>-0.93</m:t>
                    </m:r>
                    <m:ctrlPr>
                      <w:rPr>
                        <w:rFonts w:ascii="Cambria Math" w:eastAsia="Cambria Math" w:hAnsi="Cambria Math" w:cs="Cambria Math"/>
                        <w:i/>
                        <w:lang w:eastAsia="en-CA"/>
                      </w:rPr>
                    </m:ctrlPr>
                  </m:e>
                </m:mr>
                <m:mr>
                  <m:e>
                    <m:r>
                      <m:rPr>
                        <m:sty m:val="bi"/>
                      </m:rPr>
                      <w:rPr>
                        <w:rFonts w:ascii="Cambria Math" w:eastAsia="Cambria Math" w:hAnsi="Cambria Math" w:cs="Cambria Math"/>
                        <w:lang w:eastAsia="en-CA"/>
                      </w:rPr>
                      <m:t>-0.30</m:t>
                    </m:r>
                  </m:e>
                  <m:e>
                    <m:r>
                      <m:rPr>
                        <m:sty m:val="bi"/>
                      </m:rPr>
                      <w:rPr>
                        <w:rFonts w:ascii="Cambria Math" w:eastAsia="Times New Roman" w:hAnsi="Cambria Math" w:cs="Arial"/>
                        <w:szCs w:val="24"/>
                        <w:lang w:val="en-CA" w:eastAsia="en-CA"/>
                      </w:rPr>
                      <m:t>-0.37</m:t>
                    </m:r>
                  </m:e>
                  <m:e>
                    <m:ctrlPr>
                      <w:rPr>
                        <w:rFonts w:ascii="Cambria Math" w:eastAsia="Cambria Math" w:hAnsi="Cambria Math" w:cs="Cambria Math"/>
                        <w:i/>
                        <w:lang w:eastAsia="en-CA"/>
                      </w:rPr>
                    </m:ctrlPr>
                  </m:e>
                  <m:e>
                    <m:r>
                      <w:rPr>
                        <w:rFonts w:ascii="Cambria Math" w:eastAsia="Cambria Math" w:hAnsi="Cambria Math" w:cs="Cambria Math"/>
                        <w:lang w:eastAsia="en-CA"/>
                      </w:rPr>
                      <m:t>-0.25</m:t>
                    </m:r>
                    <m:ctrlPr>
                      <w:rPr>
                        <w:rFonts w:ascii="Cambria Math" w:eastAsia="Cambria Math" w:hAnsi="Cambria Math" w:cs="Cambria Math"/>
                        <w:i/>
                        <w:lang w:eastAsia="en-CA"/>
                      </w:rPr>
                    </m:ctrlPr>
                  </m:e>
                </m:mr>
                <m:mr>
                  <m:e>
                    <m:r>
                      <w:rPr>
                        <w:rFonts w:ascii="Cambria Math" w:eastAsia="Cambria Math" w:hAnsi="Cambria Math" w:cs="Cambria Math"/>
                        <w:lang w:eastAsia="en-CA"/>
                      </w:rPr>
                      <m:t>0.55</m:t>
                    </m:r>
                    <m:ctrlPr>
                      <w:rPr>
                        <w:rFonts w:ascii="Cambria Math" w:eastAsia="Cambria Math" w:hAnsi="Cambria Math" w:cs="Cambria Math"/>
                        <w:i/>
                        <w:lang w:eastAsia="en-CA"/>
                      </w:rPr>
                    </m:ctrlPr>
                  </m:e>
                  <m:e>
                    <m:r>
                      <w:rPr>
                        <w:rFonts w:ascii="Cambria Math" w:eastAsia="Cambria Math" w:hAnsi="Cambria Math" w:cs="Cambria Math"/>
                        <w:lang w:eastAsia="en-CA"/>
                      </w:rPr>
                      <m:t>-0.95</m:t>
                    </m:r>
                    <m:ctrlPr>
                      <w:rPr>
                        <w:rFonts w:ascii="Cambria Math" w:eastAsia="Cambria Math" w:hAnsi="Cambria Math" w:cs="Cambria Math"/>
                        <w:i/>
                        <w:lang w:eastAsia="en-CA"/>
                      </w:rPr>
                    </m:ctrlPr>
                  </m:e>
                  <m:e>
                    <m:r>
                      <w:rPr>
                        <w:rFonts w:ascii="Cambria Math" w:eastAsia="Cambria Math" w:hAnsi="Cambria Math" w:cs="Cambria Math"/>
                        <w:lang w:eastAsia="en-CA"/>
                      </w:rPr>
                      <m:t>0.62</m:t>
                    </m:r>
                    <m:ctrlPr>
                      <w:rPr>
                        <w:rFonts w:ascii="Cambria Math" w:eastAsia="Cambria Math" w:hAnsi="Cambria Math" w:cs="Cambria Math"/>
                        <w:i/>
                        <w:lang w:eastAsia="en-CA"/>
                      </w:rPr>
                    </m:ctrlPr>
                  </m:e>
                  <m:e/>
                </m:mr>
              </m:m>
            </m:e>
          </m:d>
        </m:oMath>
        <w:r>
          <w:rPr>
            <w:rFonts w:ascii="Arial" w:eastAsia="Times New Roman" w:hAnsi="Arial" w:cs="Arial"/>
            <w:szCs w:val="24"/>
            <w:lang w:val="en-CA" w:eastAsia="en-CA"/>
          </w:rPr>
          <w:t xml:space="preserve"> . </w:t>
        </w:r>
      </w:ins>
    </w:p>
    <w:p w14:paraId="5B26C157" w14:textId="1F7AE067" w:rsidR="00635E20" w:rsidRDefault="00DD4E5C" w:rsidP="00635E20">
      <w:pPr>
        <w:spacing w:line="480" w:lineRule="auto"/>
        <w:ind w:firstLine="720"/>
        <w:rPr>
          <w:ins w:id="163" w:author="gg" w:date="2016-03-04T15:55:00Z"/>
          <w:rFonts w:ascii="Arial" w:hAnsi="Arial" w:cs="Arial"/>
          <w:szCs w:val="24"/>
        </w:rPr>
      </w:pPr>
      <w:ins w:id="164" w:author="gg" w:date="2016-03-04T15:55:00Z">
        <w:r>
          <w:rPr>
            <w:rFonts w:ascii="Arial" w:eastAsia="Times New Roman" w:hAnsi="Arial" w:cs="Arial"/>
            <w:szCs w:val="24"/>
            <w:lang w:val="en-CA" w:eastAsia="en-CA"/>
          </w:rPr>
          <w:t>The Pearson correlation for the numerical values is in the upper triangle of the matrix, and we see that taxon 1 and taxon 3 have a near perfect negative correlation of -0.99 (shown in bold), and taxon 2 and taxon 3 have a positive correlation of 0.59. The lower triangle shows the Pearson correlation values that are found when these are converted to relative abundances by dividing by the total sum of counts in each sample.</w:t>
        </w:r>
        <w:r w:rsidRPr="00DD4E5C">
          <w:rPr>
            <w:rFonts w:ascii="Arial" w:eastAsia="Times New Roman" w:hAnsi="Arial" w:cs="Arial"/>
            <w:szCs w:val="24"/>
            <w:lang w:val="en-CA" w:eastAsia="en-CA"/>
          </w:rPr>
          <w:t xml:space="preserve"> </w:t>
        </w:r>
        <w:r w:rsidR="004B3605">
          <w:rPr>
            <w:rFonts w:ascii="Arial" w:eastAsia="Times New Roman" w:hAnsi="Arial" w:cs="Arial"/>
            <w:szCs w:val="24"/>
            <w:lang w:val="en-CA" w:eastAsia="en-CA"/>
          </w:rPr>
          <w:t xml:space="preserve">Now, </w:t>
        </w:r>
        <w:r>
          <w:rPr>
            <w:rFonts w:ascii="Arial" w:eastAsia="Times New Roman" w:hAnsi="Arial" w:cs="Arial"/>
            <w:szCs w:val="24"/>
            <w:lang w:val="en-CA" w:eastAsia="en-CA"/>
          </w:rPr>
          <w:t>the correlations between the same taxa have changed. The correlation between 1 and 3 is now moderately negative at -0.30, and between 2 and 3 is now -0.37. Thus, the correlation observed in compositional data is not the same as the correlation for the counts</w:t>
        </w:r>
        <w:r w:rsidR="007B6F68">
          <w:rPr>
            <w:rFonts w:ascii="Arial" w:eastAsia="Times New Roman" w:hAnsi="Arial" w:cs="Arial"/>
            <w:szCs w:val="24"/>
            <w:lang w:val="en-CA" w:eastAsia="en-CA"/>
          </w:rPr>
          <w:t>, and can even change sign</w:t>
        </w:r>
        <w:r>
          <w:rPr>
            <w:rFonts w:ascii="Arial" w:eastAsia="Times New Roman" w:hAnsi="Arial" w:cs="Arial"/>
            <w:szCs w:val="24"/>
            <w:lang w:val="en-CA" w:eastAsia="en-CA"/>
          </w:rPr>
          <w:t>.</w:t>
        </w:r>
        <w:r w:rsidR="00970E13">
          <w:rPr>
            <w:rFonts w:ascii="Arial" w:eastAsia="Times New Roman" w:hAnsi="Arial" w:cs="Arial"/>
            <w:szCs w:val="24"/>
            <w:lang w:val="en-CA" w:eastAsia="en-CA"/>
          </w:rPr>
          <w:t xml:space="preserve"> However, there is a further complication: the correlations observed in compositional data depend on the membership in the sample. So</w:t>
        </w:r>
        <w:r w:rsidR="004B3605">
          <w:rPr>
            <w:rFonts w:ascii="Arial" w:eastAsia="Times New Roman" w:hAnsi="Arial" w:cs="Arial"/>
            <w:szCs w:val="24"/>
            <w:lang w:val="en-CA" w:eastAsia="en-CA"/>
          </w:rPr>
          <w:t>,</w:t>
        </w:r>
        <w:r w:rsidR="00970E13">
          <w:rPr>
            <w:rFonts w:ascii="Arial" w:eastAsia="Times New Roman" w:hAnsi="Arial" w:cs="Arial"/>
            <w:szCs w:val="24"/>
            <w:lang w:val="en-CA" w:eastAsia="en-CA"/>
          </w:rPr>
          <w:t xml:space="preserve"> for example, when</w:t>
        </w:r>
        <w:r w:rsidR="00970E13">
          <w:rPr>
            <w:rFonts w:ascii="Arial" w:hAnsi="Arial" w:cs="Arial"/>
            <w:szCs w:val="24"/>
          </w:rPr>
          <w:t xml:space="preserve"> the last value is dropped from each sample, the correlations </w:t>
        </w:r>
        <w:r w:rsidR="00970E13">
          <w:rPr>
            <w:rFonts w:ascii="Arial" w:eastAsia="Times New Roman" w:hAnsi="Arial" w:cs="Arial"/>
            <w:szCs w:val="24"/>
            <w:lang w:val="en-CA" w:eastAsia="en-CA"/>
          </w:rPr>
          <w:t xml:space="preserve">between taxa 1 and 2 is positive (0.43), and the correlation between 2 and 3 is even more strongly negative at -0.79. Thus, correlation determined from proportional or compositional data has the potential to be wildly wrong, and normal approaches to determine correlation cannot be used (Lovell et al. </w:t>
        </w:r>
      </w:ins>
      <w:moveToRangeStart w:id="165" w:author="gg" w:date="2016-03-04T15:55:00Z" w:name="move318726278"/>
      <w:moveTo w:id="166" w:author="gg" w:date="2016-03-04T15:55:00Z">
        <w:r w:rsidR="00970E13">
          <w:rPr>
            <w:rFonts w:ascii="Arial" w:hAnsi="Arial"/>
            <w:lang w:val="en-CA"/>
            <w:rPrChange w:id="167" w:author="gg" w:date="2016-03-04T15:55:00Z">
              <w:rPr>
                <w:rFonts w:ascii="Arial" w:hAnsi="Arial"/>
              </w:rPr>
            </w:rPrChange>
          </w:rPr>
          <w:t>2015).</w:t>
        </w:r>
        <w:r w:rsidR="00635E20">
          <w:rPr>
            <w:rFonts w:ascii="Arial" w:hAnsi="Arial"/>
            <w:lang w:val="en-CA"/>
            <w:rPrChange w:id="168" w:author="gg" w:date="2016-03-04T15:55:00Z">
              <w:rPr>
                <w:rFonts w:ascii="Arial" w:hAnsi="Arial"/>
              </w:rPr>
            </w:rPrChange>
          </w:rPr>
          <w:t xml:space="preserve"> </w:t>
        </w:r>
      </w:moveTo>
      <w:moveToRangeEnd w:id="165"/>
      <w:del w:id="169" w:author="gg" w:date="2016-03-04T15:55:00Z">
        <w:r w:rsidR="002A47C3" w:rsidRPr="009514F0">
          <w:rPr>
            <w:rFonts w:ascii="Arial" w:hAnsi="Arial" w:cs="Arial"/>
            <w:szCs w:val="24"/>
          </w:rPr>
          <w:delText>. Thus the current tools used to examine the second and fourth</w:delText>
        </w:r>
      </w:del>
      <w:ins w:id="170" w:author="gg" w:date="2016-03-04T15:55:00Z">
        <w:r w:rsidR="00635E20">
          <w:rPr>
            <w:rFonts w:ascii="Arial" w:eastAsia="Times New Roman" w:hAnsi="Arial" w:cs="Arial"/>
            <w:szCs w:val="24"/>
            <w:lang w:val="en-CA" w:eastAsia="en-CA"/>
          </w:rPr>
          <w:t>It is also worth noting that any method of determining correlation (including Spearman, Kendall, etc) will suffer from the same problems.</w:t>
        </w:r>
      </w:ins>
    </w:p>
    <w:p w14:paraId="7A77CC2F" w14:textId="50052152" w:rsidR="002A47C3" w:rsidRPr="009514F0" w:rsidRDefault="00635E20" w:rsidP="00A97A68">
      <w:pPr>
        <w:spacing w:line="480" w:lineRule="auto"/>
        <w:rPr>
          <w:rFonts w:ascii="Arial" w:hAnsi="Arial" w:cs="Arial"/>
          <w:szCs w:val="24"/>
        </w:rPr>
        <w:pPrChange w:id="171" w:author="gg" w:date="2016-03-04T15:55:00Z">
          <w:pPr>
            <w:spacing w:line="480" w:lineRule="auto"/>
            <w:ind w:firstLine="720"/>
          </w:pPr>
        </w:pPrChange>
      </w:pPr>
      <w:ins w:id="172" w:author="gg" w:date="2016-03-04T15:55:00Z">
        <w:r>
          <w:rPr>
            <w:rFonts w:ascii="Arial" w:eastAsia="Times New Roman" w:hAnsi="Arial" w:cs="Arial"/>
            <w:szCs w:val="24"/>
            <w:lang w:val="en-CA" w:eastAsia="en-CA"/>
          </w:rPr>
          <w:lastRenderedPageBreak/>
          <w:tab/>
        </w:r>
        <w:r w:rsidR="002A47C3" w:rsidRPr="009514F0">
          <w:rPr>
            <w:rFonts w:ascii="Arial" w:hAnsi="Arial" w:cs="Arial"/>
            <w:szCs w:val="24"/>
          </w:rPr>
          <w:t>Thus the current tools used to examine the</w:t>
        </w:r>
      </w:ins>
      <w:r w:rsidR="002A47C3" w:rsidRPr="009514F0">
        <w:rPr>
          <w:rFonts w:ascii="Arial" w:hAnsi="Arial" w:cs="Arial"/>
          <w:szCs w:val="24"/>
        </w:rPr>
        <w:t xml:space="preserve"> analysis goals give results that may be inconsistent, difficult to interpret and in many cases completely wrong (</w:t>
      </w:r>
      <w:del w:id="173" w:author="gg" w:date="2016-03-04T15:55:00Z">
        <w:r w:rsidR="006072D2">
          <w:rPr>
            <w:rFonts w:ascii="Arial" w:hAnsi="Arial" w:cs="Arial"/>
            <w:szCs w:val="24"/>
          </w:rPr>
          <w:delText xml:space="preserve">Friedman and Alm, 2013, </w:delText>
        </w:r>
        <w:r w:rsidR="002A47C3" w:rsidRPr="009514F0">
          <w:rPr>
            <w:rFonts w:ascii="Arial" w:hAnsi="Arial" w:cs="Arial"/>
            <w:szCs w:val="24"/>
          </w:rPr>
          <w:delText>Lovell</w:delText>
        </w:r>
        <w:r w:rsidR="006E128B">
          <w:rPr>
            <w:rFonts w:ascii="Arial" w:hAnsi="Arial" w:cs="Arial"/>
            <w:szCs w:val="24"/>
          </w:rPr>
          <w:delText xml:space="preserve"> et al.</w:delText>
        </w:r>
        <w:r w:rsidR="00F11FA6" w:rsidRPr="009514F0">
          <w:rPr>
            <w:rFonts w:ascii="Arial" w:hAnsi="Arial" w:cs="Arial"/>
            <w:szCs w:val="24"/>
          </w:rPr>
          <w:delText xml:space="preserve"> </w:delText>
        </w:r>
      </w:del>
      <w:ins w:id="174" w:author="gg" w:date="2016-03-04T15:55:00Z">
        <w:r w:rsidR="0053214A">
          <w:rPr>
            <w:rFonts w:ascii="Arial" w:hAnsi="Arial" w:cs="Arial"/>
            <w:szCs w:val="24"/>
          </w:rPr>
          <w:t xml:space="preserve">Filmoser et al. 2009, </w:t>
        </w:r>
        <w:r w:rsidR="006072D2">
          <w:rPr>
            <w:rFonts w:ascii="Arial" w:hAnsi="Arial" w:cs="Arial"/>
            <w:szCs w:val="24"/>
          </w:rPr>
          <w:t>Friedman and Alm 201</w:t>
        </w:r>
        <w:r w:rsidR="0053214A">
          <w:rPr>
            <w:rFonts w:ascii="Arial" w:hAnsi="Arial" w:cs="Arial"/>
            <w:szCs w:val="24"/>
          </w:rPr>
          <w:t>2</w:t>
        </w:r>
        <w:r w:rsidR="006072D2">
          <w:rPr>
            <w:rFonts w:ascii="Arial" w:hAnsi="Arial" w:cs="Arial"/>
            <w:szCs w:val="24"/>
          </w:rPr>
          <w:t xml:space="preserve">, </w:t>
        </w:r>
        <w:r w:rsidR="0053214A">
          <w:rPr>
            <w:rFonts w:ascii="Arial" w:hAnsi="Arial" w:cs="Arial"/>
            <w:szCs w:val="24"/>
          </w:rPr>
          <w:t xml:space="preserve">Fernandes et al 2013, Fernandes et al. 2014, </w:t>
        </w:r>
        <w:r w:rsidR="002A47C3" w:rsidRPr="009514F0">
          <w:rPr>
            <w:rFonts w:ascii="Arial" w:hAnsi="Arial" w:cs="Arial"/>
            <w:szCs w:val="24"/>
          </w:rPr>
          <w:t>Lovell</w:t>
        </w:r>
        <w:r w:rsidR="006E128B">
          <w:rPr>
            <w:rFonts w:ascii="Arial" w:hAnsi="Arial" w:cs="Arial"/>
            <w:szCs w:val="24"/>
          </w:rPr>
          <w:t xml:space="preserve"> et al.</w:t>
        </w:r>
        <w:r w:rsidR="00F11FA6" w:rsidRPr="009514F0">
          <w:rPr>
            <w:rFonts w:ascii="Arial" w:hAnsi="Arial" w:cs="Arial"/>
            <w:szCs w:val="24"/>
          </w:rPr>
          <w:t xml:space="preserve"> 2015</w:t>
        </w:r>
        <w:r>
          <w:rPr>
            <w:rFonts w:ascii="Arial" w:hAnsi="Arial" w:cs="Arial"/>
            <w:szCs w:val="24"/>
          </w:rPr>
          <w:t>, Kurtz et al. 201</w:t>
        </w:r>
        <w:r w:rsidR="00231B69">
          <w:rPr>
            <w:rFonts w:ascii="Arial" w:hAnsi="Arial" w:cs="Arial"/>
            <w:szCs w:val="24"/>
          </w:rPr>
          <w:t>5</w:t>
        </w:r>
        <w:r w:rsidR="002A47C3" w:rsidRPr="009514F0">
          <w:rPr>
            <w:rFonts w:ascii="Arial" w:hAnsi="Arial" w:cs="Arial"/>
            <w:szCs w:val="24"/>
          </w:rPr>
          <w:t xml:space="preserve">). </w:t>
        </w:r>
      </w:ins>
      <w:moveFromRangeStart w:id="175" w:author="gg" w:date="2016-03-04T15:55:00Z" w:name="move318726278"/>
      <w:moveFrom w:id="176" w:author="gg" w:date="2016-03-04T15:55:00Z">
        <w:r w:rsidR="00970E13">
          <w:rPr>
            <w:rFonts w:ascii="Arial" w:hAnsi="Arial"/>
            <w:lang w:val="en-CA"/>
            <w:rPrChange w:id="177" w:author="gg" w:date="2016-03-04T15:55:00Z">
              <w:rPr>
                <w:rFonts w:ascii="Arial" w:hAnsi="Arial"/>
              </w:rPr>
            </w:rPrChange>
          </w:rPr>
          <w:t>2015).</w:t>
        </w:r>
        <w:r>
          <w:rPr>
            <w:rFonts w:ascii="Arial" w:hAnsi="Arial"/>
            <w:lang w:val="en-CA"/>
            <w:rPrChange w:id="178" w:author="gg" w:date="2016-03-04T15:55:00Z">
              <w:rPr>
                <w:rFonts w:ascii="Arial" w:hAnsi="Arial"/>
              </w:rPr>
            </w:rPrChange>
          </w:rPr>
          <w:t xml:space="preserve"> </w:t>
        </w:r>
      </w:moveFrom>
      <w:moveFromRangeEnd w:id="175"/>
      <w:del w:id="179" w:author="gg" w:date="2016-03-04T15:55:00Z">
        <w:r w:rsidR="002A47C3" w:rsidRPr="009514F0">
          <w:rPr>
            <w:rFonts w:ascii="Arial" w:hAnsi="Arial" w:cs="Arial"/>
            <w:szCs w:val="24"/>
          </w:rPr>
          <w:delText>In addition, we would make incorrect univariate inferences as well, concluding that the blue part increased and the red parts decreased</w:delText>
        </w:r>
        <w:r w:rsidR="006E128B">
          <w:rPr>
            <w:rFonts w:ascii="Arial" w:hAnsi="Arial" w:cs="Arial"/>
            <w:szCs w:val="24"/>
          </w:rPr>
          <w:delText xml:space="preserve"> (Filmoser et al. 2009, Fernandes et al. 2013,2014)</w:delText>
        </w:r>
        <w:r w:rsidR="002A47C3" w:rsidRPr="009514F0">
          <w:rPr>
            <w:rFonts w:ascii="Arial" w:hAnsi="Arial" w:cs="Arial"/>
            <w:szCs w:val="24"/>
          </w:rPr>
          <w:delText xml:space="preserve">. </w:delText>
        </w:r>
        <w:r w:rsidR="00274414">
          <w:rPr>
            <w:rFonts w:ascii="Arial" w:hAnsi="Arial" w:cs="Arial"/>
            <w:szCs w:val="24"/>
          </w:rPr>
          <w:delText xml:space="preserve">The result is that </w:delText>
        </w:r>
        <w:r w:rsidR="002A47C3" w:rsidRPr="009514F0">
          <w:rPr>
            <w:rFonts w:ascii="Arial" w:hAnsi="Arial" w:cs="Arial"/>
            <w:szCs w:val="24"/>
          </w:rPr>
          <w:delText>published analyses could be wrong since the tools in common use do not take this property into account.</w:delText>
        </w:r>
      </w:del>
    </w:p>
    <w:p w14:paraId="60E119CA" w14:textId="6FDC18FC" w:rsidR="003B2FC0" w:rsidRPr="009514F0" w:rsidRDefault="003B2FC0" w:rsidP="00C07A99">
      <w:pPr>
        <w:spacing w:line="480" w:lineRule="auto"/>
        <w:ind w:firstLine="720"/>
        <w:rPr>
          <w:rFonts w:ascii="Arial" w:hAnsi="Arial" w:cs="Arial"/>
          <w:szCs w:val="24"/>
        </w:rPr>
      </w:pPr>
      <w:r w:rsidRPr="009514F0">
        <w:rPr>
          <w:rFonts w:ascii="Arial" w:hAnsi="Arial" w:cs="Arial"/>
          <w:szCs w:val="24"/>
        </w:rPr>
        <w:t xml:space="preserve">The essential </w:t>
      </w:r>
      <w:del w:id="180" w:author="gg" w:date="2016-03-04T15:55:00Z">
        <w:r w:rsidRPr="009514F0">
          <w:rPr>
            <w:rFonts w:ascii="Arial" w:hAnsi="Arial" w:cs="Arial"/>
            <w:szCs w:val="24"/>
          </w:rPr>
          <w:delText>feature</w:delText>
        </w:r>
      </w:del>
      <w:ins w:id="181" w:author="gg" w:date="2016-03-04T15:55:00Z">
        <w:r w:rsidR="00DD4E5C">
          <w:rPr>
            <w:rFonts w:ascii="Arial" w:hAnsi="Arial" w:cs="Arial"/>
            <w:szCs w:val="24"/>
          </w:rPr>
          <w:t>first step</w:t>
        </w:r>
      </w:ins>
      <w:r w:rsidR="00DD4E5C" w:rsidRPr="009514F0">
        <w:rPr>
          <w:rFonts w:ascii="Arial" w:hAnsi="Arial" w:cs="Arial"/>
          <w:szCs w:val="24"/>
        </w:rPr>
        <w:t xml:space="preserve"> </w:t>
      </w:r>
      <w:r w:rsidRPr="009514F0">
        <w:rPr>
          <w:rFonts w:ascii="Arial" w:hAnsi="Arial" w:cs="Arial"/>
          <w:szCs w:val="24"/>
        </w:rPr>
        <w:t xml:space="preserve">of proper compositional data analysis is to convert the relative abundances of each part, or the values in the table of counts for each part, to ratios between all parts. This can be accomplished in several ways (Aitchison 1986, Aitchison and Greenacre 2002), but the most widely used and most convenient for our purposes is to convert the data using the centred log-ratio (clr) transformation. So if we have a vector of numbers </w:t>
      </w:r>
      <w:r w:rsidRPr="009514F0">
        <w:rPr>
          <w:rFonts w:ascii="Arial" w:hAnsi="Arial" w:cs="Arial"/>
          <w:i/>
          <w:szCs w:val="24"/>
        </w:rPr>
        <w:t xml:space="preserve">X </w:t>
      </w:r>
      <w:r w:rsidRPr="009514F0">
        <w:rPr>
          <w:rFonts w:ascii="Arial" w:hAnsi="Arial" w:cs="Arial"/>
          <w:szCs w:val="24"/>
        </w:rPr>
        <w:t xml:space="preserve">that contains </w:t>
      </w:r>
      <w:r w:rsidRPr="009514F0">
        <w:rPr>
          <w:rFonts w:ascii="Arial" w:hAnsi="Arial" w:cs="Arial"/>
          <w:i/>
          <w:szCs w:val="24"/>
        </w:rPr>
        <w:t>D</w:t>
      </w:r>
      <w:r w:rsidRPr="009514F0">
        <w:rPr>
          <w:rFonts w:ascii="Arial" w:hAnsi="Arial" w:cs="Arial"/>
          <w:szCs w:val="24"/>
        </w:rPr>
        <w:t xml:space="preserve"> parts:</w:t>
      </w:r>
    </w:p>
    <w:p w14:paraId="36A737D2" w14:textId="77777777" w:rsidR="003B2FC0" w:rsidRPr="009514F0" w:rsidRDefault="003B2FC0" w:rsidP="009514F0">
      <w:pPr>
        <w:spacing w:line="480" w:lineRule="auto"/>
        <w:rPr>
          <w:rFonts w:ascii="Arial" w:hAnsi="Arial" w:cs="Arial"/>
          <w:szCs w:val="24"/>
        </w:rPr>
      </w:pPr>
      <w:r w:rsidRPr="009514F0">
        <w:rPr>
          <w:rFonts w:ascii="Arial" w:hAnsi="Arial" w:cs="Arial"/>
          <w:szCs w:val="24"/>
        </w:rPr>
        <w:t>X = [x</w:t>
      </w:r>
      <w:r w:rsidRPr="009514F0">
        <w:rPr>
          <w:rFonts w:ascii="Arial" w:hAnsi="Arial" w:cs="Arial"/>
          <w:szCs w:val="24"/>
          <w:vertAlign w:val="subscript"/>
        </w:rPr>
        <w:t>1</w:t>
      </w:r>
      <w:r w:rsidRPr="009514F0">
        <w:rPr>
          <w:rFonts w:ascii="Arial" w:hAnsi="Arial" w:cs="Arial"/>
          <w:szCs w:val="24"/>
        </w:rPr>
        <w:t>,x</w:t>
      </w:r>
      <w:r w:rsidRPr="009514F0">
        <w:rPr>
          <w:rFonts w:ascii="Arial" w:hAnsi="Arial" w:cs="Arial"/>
          <w:szCs w:val="24"/>
          <w:vertAlign w:val="subscript"/>
        </w:rPr>
        <w:t>2</w:t>
      </w:r>
      <w:r w:rsidRPr="009514F0">
        <w:rPr>
          <w:rFonts w:ascii="Arial" w:hAnsi="Arial" w:cs="Arial"/>
          <w:szCs w:val="24"/>
        </w:rPr>
        <w:t>, … x</w:t>
      </w:r>
      <w:r w:rsidRPr="009514F0">
        <w:rPr>
          <w:rFonts w:ascii="Arial" w:hAnsi="Arial" w:cs="Arial"/>
          <w:szCs w:val="24"/>
          <w:vertAlign w:val="subscript"/>
        </w:rPr>
        <w:t>D</w:t>
      </w:r>
      <w:r w:rsidRPr="009514F0">
        <w:rPr>
          <w:rFonts w:ascii="Arial" w:hAnsi="Arial" w:cs="Arial"/>
          <w:szCs w:val="24"/>
        </w:rPr>
        <w:t xml:space="preserve">], </w:t>
      </w:r>
    </w:p>
    <w:p w14:paraId="48153A2C" w14:textId="69B75F59" w:rsidR="003B2FC0" w:rsidRPr="009514F0" w:rsidRDefault="003B2FC0" w:rsidP="009514F0">
      <w:pPr>
        <w:spacing w:line="480" w:lineRule="auto"/>
        <w:rPr>
          <w:rFonts w:ascii="Arial" w:hAnsi="Arial" w:cs="Arial"/>
          <w:szCs w:val="24"/>
        </w:rPr>
      </w:pPr>
      <w:r w:rsidRPr="009514F0">
        <w:rPr>
          <w:rFonts w:ascii="Arial" w:hAnsi="Arial" w:cs="Arial"/>
          <w:szCs w:val="24"/>
        </w:rPr>
        <w:t xml:space="preserve">the centered log-ratio of </w:t>
      </w:r>
      <w:r w:rsidRPr="009514F0">
        <w:rPr>
          <w:rFonts w:ascii="Arial" w:hAnsi="Arial" w:cs="Arial"/>
          <w:i/>
          <w:szCs w:val="24"/>
        </w:rPr>
        <w:t>X</w:t>
      </w:r>
      <w:r w:rsidRPr="009514F0">
        <w:rPr>
          <w:rFonts w:ascii="Arial" w:hAnsi="Arial" w:cs="Arial"/>
          <w:szCs w:val="24"/>
        </w:rPr>
        <w:t xml:space="preserve"> can be computed </w:t>
      </w:r>
      <w:del w:id="182" w:author="gg" w:date="2016-03-04T15:55:00Z">
        <w:r w:rsidRPr="009514F0">
          <w:rPr>
            <w:rFonts w:ascii="Arial" w:hAnsi="Arial" w:cs="Arial"/>
            <w:szCs w:val="24"/>
          </w:rPr>
          <w:delText xml:space="preserve">easily </w:delText>
        </w:r>
      </w:del>
      <w:r w:rsidRPr="009514F0">
        <w:rPr>
          <w:rFonts w:ascii="Arial" w:hAnsi="Arial" w:cs="Arial"/>
          <w:szCs w:val="24"/>
        </w:rPr>
        <w:t>as:</w:t>
      </w:r>
    </w:p>
    <w:p w14:paraId="71657D60" w14:textId="77777777" w:rsidR="003B2FC0" w:rsidRPr="009514F0" w:rsidRDefault="003B2FC0" w:rsidP="009514F0">
      <w:pPr>
        <w:spacing w:line="480" w:lineRule="auto"/>
        <w:rPr>
          <w:rFonts w:ascii="Arial" w:hAnsi="Arial" w:cs="Arial"/>
          <w:szCs w:val="24"/>
        </w:rPr>
      </w:pPr>
      <w:r w:rsidRPr="009514F0">
        <w:rPr>
          <w:rFonts w:ascii="Arial" w:hAnsi="Arial" w:cs="Arial"/>
          <w:szCs w:val="24"/>
        </w:rPr>
        <w:t>X</w:t>
      </w:r>
      <w:r w:rsidRPr="009514F0">
        <w:rPr>
          <w:rFonts w:ascii="Arial" w:hAnsi="Arial" w:cs="Arial"/>
          <w:szCs w:val="24"/>
          <w:vertAlign w:val="subscript"/>
        </w:rPr>
        <w:t>clr</w:t>
      </w:r>
      <w:r w:rsidRPr="009514F0">
        <w:rPr>
          <w:rFonts w:ascii="Arial" w:hAnsi="Arial" w:cs="Arial"/>
          <w:szCs w:val="24"/>
        </w:rPr>
        <w:t xml:space="preserve"> = [log[x</w:t>
      </w:r>
      <w:r w:rsidRPr="009514F0">
        <w:rPr>
          <w:rFonts w:ascii="Arial" w:hAnsi="Arial" w:cs="Arial"/>
          <w:szCs w:val="24"/>
          <w:vertAlign w:val="subscript"/>
        </w:rPr>
        <w:t>1</w:t>
      </w:r>
      <w:r w:rsidRPr="009514F0">
        <w:rPr>
          <w:rFonts w:ascii="Arial" w:hAnsi="Arial" w:cs="Arial"/>
          <w:szCs w:val="24"/>
        </w:rPr>
        <w:t>/g</w:t>
      </w:r>
      <w:r w:rsidRPr="009514F0">
        <w:rPr>
          <w:rFonts w:ascii="Arial" w:hAnsi="Arial" w:cs="Arial"/>
          <w:szCs w:val="24"/>
          <w:vertAlign w:val="subscript"/>
        </w:rPr>
        <w:t>X</w:t>
      </w:r>
      <w:r w:rsidRPr="009514F0">
        <w:rPr>
          <w:rFonts w:ascii="Arial" w:hAnsi="Arial" w:cs="Arial"/>
          <w:szCs w:val="24"/>
        </w:rPr>
        <w:t>], log[x</w:t>
      </w:r>
      <w:r w:rsidRPr="009514F0">
        <w:rPr>
          <w:rFonts w:ascii="Arial" w:hAnsi="Arial" w:cs="Arial"/>
          <w:szCs w:val="24"/>
          <w:vertAlign w:val="subscript"/>
        </w:rPr>
        <w:t>2</w:t>
      </w:r>
      <w:r w:rsidRPr="009514F0">
        <w:rPr>
          <w:rFonts w:ascii="Arial" w:hAnsi="Arial" w:cs="Arial"/>
          <w:szCs w:val="24"/>
        </w:rPr>
        <w:t>/ g</w:t>
      </w:r>
      <w:r w:rsidRPr="009514F0">
        <w:rPr>
          <w:rFonts w:ascii="Arial" w:hAnsi="Arial" w:cs="Arial"/>
          <w:szCs w:val="24"/>
          <w:vertAlign w:val="subscript"/>
        </w:rPr>
        <w:t>X</w:t>
      </w:r>
      <w:r w:rsidRPr="009514F0">
        <w:rPr>
          <w:rFonts w:ascii="Arial" w:hAnsi="Arial" w:cs="Arial"/>
          <w:szCs w:val="24"/>
        </w:rPr>
        <w:t>], … log[x</w:t>
      </w:r>
      <w:r w:rsidRPr="009514F0">
        <w:rPr>
          <w:rFonts w:ascii="Arial" w:hAnsi="Arial" w:cs="Arial"/>
          <w:szCs w:val="24"/>
          <w:vertAlign w:val="subscript"/>
        </w:rPr>
        <w:t>D</w:t>
      </w:r>
      <w:r w:rsidRPr="009514F0">
        <w:rPr>
          <w:rFonts w:ascii="Arial" w:hAnsi="Arial" w:cs="Arial"/>
          <w:szCs w:val="24"/>
        </w:rPr>
        <w:t>/ g</w:t>
      </w:r>
      <w:r w:rsidRPr="009514F0">
        <w:rPr>
          <w:rFonts w:ascii="Arial" w:hAnsi="Arial" w:cs="Arial"/>
          <w:szCs w:val="24"/>
          <w:vertAlign w:val="subscript"/>
        </w:rPr>
        <w:t>X</w:t>
      </w:r>
      <w:r w:rsidRPr="009514F0">
        <w:rPr>
          <w:rFonts w:ascii="Arial" w:hAnsi="Arial" w:cs="Arial"/>
          <w:szCs w:val="24"/>
        </w:rPr>
        <w:t xml:space="preserve">], </w:t>
      </w:r>
    </w:p>
    <w:p w14:paraId="5D87D272" w14:textId="3AD1D770" w:rsidR="003B2FC0" w:rsidRPr="009514F0" w:rsidRDefault="003B2FC0" w:rsidP="00C577B6">
      <w:pPr>
        <w:spacing w:line="480" w:lineRule="auto"/>
        <w:ind w:firstLine="720"/>
        <w:rPr>
          <w:rFonts w:ascii="Arial" w:hAnsi="Arial" w:cs="Arial"/>
          <w:szCs w:val="24"/>
        </w:rPr>
      </w:pPr>
      <w:r w:rsidRPr="009514F0">
        <w:rPr>
          <w:rFonts w:ascii="Arial" w:hAnsi="Arial" w:cs="Arial"/>
          <w:szCs w:val="24"/>
        </w:rPr>
        <w:t>where</w:t>
      </w:r>
      <w:r w:rsidRPr="009514F0">
        <w:rPr>
          <w:rFonts w:ascii="Arial" w:hAnsi="Arial" w:cs="Arial"/>
          <w:i/>
          <w:szCs w:val="24"/>
        </w:rPr>
        <w:t xml:space="preserve"> g</w:t>
      </w:r>
      <w:r w:rsidRPr="009514F0">
        <w:rPr>
          <w:rFonts w:ascii="Arial" w:hAnsi="Arial" w:cs="Arial"/>
          <w:i/>
          <w:szCs w:val="24"/>
          <w:vertAlign w:val="subscript"/>
        </w:rPr>
        <w:t>X</w:t>
      </w:r>
      <w:r w:rsidRPr="009514F0">
        <w:rPr>
          <w:rFonts w:ascii="Arial" w:hAnsi="Arial" w:cs="Arial"/>
          <w:szCs w:val="24"/>
        </w:rPr>
        <w:t xml:space="preserve"> is the geometric mean of all values in vector </w:t>
      </w:r>
      <w:r w:rsidRPr="009514F0">
        <w:rPr>
          <w:rFonts w:ascii="Arial" w:hAnsi="Arial" w:cs="Arial"/>
          <w:i/>
          <w:szCs w:val="24"/>
        </w:rPr>
        <w:t>X</w:t>
      </w:r>
      <w:r w:rsidRPr="009514F0">
        <w:rPr>
          <w:rFonts w:ascii="Arial" w:hAnsi="Arial" w:cs="Arial"/>
          <w:szCs w:val="24"/>
        </w:rPr>
        <w:t xml:space="preserve"> (Aichison 1986). This simple transformation renders valid all standard multivariate analysis techniques</w:t>
      </w:r>
      <w:r w:rsidR="00F11FA6" w:rsidRPr="009514F0">
        <w:rPr>
          <w:rFonts w:ascii="Arial" w:hAnsi="Arial" w:cs="Arial"/>
          <w:szCs w:val="24"/>
        </w:rPr>
        <w:t xml:space="preserve"> (Aitchison 1986, van den Boogaart 2013)</w:t>
      </w:r>
      <w:r w:rsidR="000A6BB0">
        <w:rPr>
          <w:rFonts w:ascii="Arial" w:hAnsi="Arial" w:cs="Arial"/>
          <w:szCs w:val="24"/>
        </w:rPr>
        <w:t xml:space="preserve">, and as shown in Figure </w:t>
      </w:r>
      <w:del w:id="183" w:author="gg" w:date="2016-03-04T15:55:00Z">
        <w:r w:rsidRPr="009514F0">
          <w:rPr>
            <w:rFonts w:ascii="Arial" w:hAnsi="Arial" w:cs="Arial"/>
            <w:szCs w:val="24"/>
          </w:rPr>
          <w:delText>1C</w:delText>
        </w:r>
      </w:del>
      <w:ins w:id="184" w:author="gg" w:date="2016-03-04T15:55:00Z">
        <w:r w:rsidR="000A6BB0">
          <w:rPr>
            <w:rFonts w:ascii="Arial" w:hAnsi="Arial" w:cs="Arial"/>
            <w:szCs w:val="24"/>
          </w:rPr>
          <w:t>1 Ratios</w:t>
        </w:r>
      </w:ins>
      <w:r w:rsidRPr="009514F0">
        <w:rPr>
          <w:rFonts w:ascii="Arial" w:hAnsi="Arial" w:cs="Arial"/>
          <w:szCs w:val="24"/>
        </w:rPr>
        <w:t>, reconstitutes the shape of the data so that univariate analyses are also more likely to be valid</w:t>
      </w:r>
      <w:ins w:id="185" w:author="gg" w:date="2016-03-04T15:55:00Z">
        <w:r w:rsidRPr="009514F0">
          <w:rPr>
            <w:rFonts w:ascii="Arial" w:hAnsi="Arial" w:cs="Arial"/>
            <w:szCs w:val="24"/>
          </w:rPr>
          <w:t>.</w:t>
        </w:r>
        <w:r w:rsidR="0053214A">
          <w:rPr>
            <w:rFonts w:ascii="Arial" w:hAnsi="Arial" w:cs="Arial"/>
            <w:szCs w:val="24"/>
          </w:rPr>
          <w:t xml:space="preserve"> This transformation is also the starting point for correlation-based asses</w:t>
        </w:r>
        <w:r w:rsidR="004B3605">
          <w:rPr>
            <w:rFonts w:ascii="Arial" w:hAnsi="Arial" w:cs="Arial"/>
            <w:szCs w:val="24"/>
          </w:rPr>
          <w:t>s</w:t>
        </w:r>
        <w:r w:rsidR="0053214A">
          <w:rPr>
            <w:rFonts w:ascii="Arial" w:hAnsi="Arial" w:cs="Arial"/>
            <w:szCs w:val="24"/>
          </w:rPr>
          <w:t>ments of the datasets</w:t>
        </w:r>
      </w:ins>
      <w:r w:rsidR="0053214A">
        <w:rPr>
          <w:rFonts w:ascii="Arial" w:hAnsi="Arial" w:cs="Arial"/>
          <w:szCs w:val="24"/>
        </w:rPr>
        <w:t>.</w:t>
      </w:r>
    </w:p>
    <w:p w14:paraId="4B6BB548" w14:textId="6F1162CB" w:rsidR="002A47C3" w:rsidRPr="009514F0" w:rsidRDefault="00CF0201" w:rsidP="00A367C5">
      <w:pPr>
        <w:spacing w:line="480" w:lineRule="auto"/>
        <w:ind w:firstLine="720"/>
        <w:rPr>
          <w:rFonts w:ascii="Arial" w:hAnsi="Arial" w:cs="Arial"/>
          <w:szCs w:val="24"/>
        </w:rPr>
      </w:pPr>
      <w:r w:rsidRPr="009514F0">
        <w:rPr>
          <w:rFonts w:ascii="Arial" w:hAnsi="Arial" w:cs="Arial"/>
          <w:szCs w:val="24"/>
        </w:rPr>
        <w:t xml:space="preserve">This approach would be ideal if microbiome datasets did not contain any 0 values, </w:t>
      </w:r>
      <w:r w:rsidR="006E128B">
        <w:rPr>
          <w:rFonts w:ascii="Arial" w:hAnsi="Arial" w:cs="Arial"/>
          <w:szCs w:val="24"/>
        </w:rPr>
        <w:t>however a frequent criticism is that the</w:t>
      </w:r>
      <w:r w:rsidRPr="009514F0">
        <w:rPr>
          <w:rFonts w:ascii="Arial" w:hAnsi="Arial" w:cs="Arial"/>
          <w:szCs w:val="24"/>
        </w:rPr>
        <w:t xml:space="preserve"> geometric mean cannot be computed if any of the values in the vector are 0. </w:t>
      </w:r>
      <w:del w:id="186" w:author="gg" w:date="2016-03-04T15:55:00Z">
        <w:r w:rsidRPr="009514F0">
          <w:rPr>
            <w:rFonts w:ascii="Arial" w:hAnsi="Arial" w:cs="Arial"/>
            <w:szCs w:val="24"/>
          </w:rPr>
          <w:delText>However, it</w:delText>
        </w:r>
      </w:del>
      <w:ins w:id="187" w:author="gg" w:date="2016-03-04T15:55:00Z">
        <w:r w:rsidR="004B3605">
          <w:rPr>
            <w:rFonts w:ascii="Arial" w:hAnsi="Arial" w:cs="Arial"/>
            <w:szCs w:val="24"/>
          </w:rPr>
          <w:t>I</w:t>
        </w:r>
        <w:r w:rsidRPr="009514F0">
          <w:rPr>
            <w:rFonts w:ascii="Arial" w:hAnsi="Arial" w:cs="Arial"/>
            <w:szCs w:val="24"/>
          </w:rPr>
          <w:t>t</w:t>
        </w:r>
      </w:ins>
      <w:r w:rsidRPr="009514F0">
        <w:rPr>
          <w:rFonts w:ascii="Arial" w:hAnsi="Arial" w:cs="Arial"/>
          <w:szCs w:val="24"/>
        </w:rPr>
        <w:t xml:space="preserve"> is here </w:t>
      </w:r>
      <w:del w:id="188" w:author="gg" w:date="2016-03-04T15:55:00Z">
        <w:r w:rsidRPr="009514F0">
          <w:rPr>
            <w:rFonts w:ascii="Arial" w:hAnsi="Arial" w:cs="Arial"/>
            <w:szCs w:val="24"/>
          </w:rPr>
          <w:delText xml:space="preserve">that </w:delText>
        </w:r>
      </w:del>
      <w:r w:rsidR="004B3605">
        <w:rPr>
          <w:rFonts w:ascii="Arial" w:hAnsi="Arial" w:cs="Arial"/>
          <w:szCs w:val="24"/>
        </w:rPr>
        <w:t xml:space="preserve">we </w:t>
      </w:r>
      <w:del w:id="189" w:author="gg" w:date="2016-03-04T15:55:00Z">
        <w:r w:rsidRPr="009514F0">
          <w:rPr>
            <w:rFonts w:ascii="Arial" w:hAnsi="Arial" w:cs="Arial"/>
            <w:szCs w:val="24"/>
          </w:rPr>
          <w:delText>have to remember</w:delText>
        </w:r>
      </w:del>
      <w:ins w:id="190" w:author="gg" w:date="2016-03-04T15:55:00Z">
        <w:r w:rsidR="004B3605">
          <w:rPr>
            <w:rFonts w:ascii="Arial" w:hAnsi="Arial" w:cs="Arial"/>
            <w:szCs w:val="24"/>
          </w:rPr>
          <w:t>reiterate</w:t>
        </w:r>
      </w:ins>
      <w:r w:rsidR="007B6F68">
        <w:rPr>
          <w:rFonts w:ascii="Arial" w:hAnsi="Arial" w:cs="Arial"/>
          <w:szCs w:val="24"/>
        </w:rPr>
        <w:t xml:space="preserve"> </w:t>
      </w:r>
      <w:r w:rsidRPr="009514F0">
        <w:rPr>
          <w:rFonts w:ascii="Arial" w:hAnsi="Arial" w:cs="Arial"/>
          <w:szCs w:val="24"/>
        </w:rPr>
        <w:t>that our dat</w:t>
      </w:r>
      <w:r w:rsidR="00274414">
        <w:rPr>
          <w:rFonts w:ascii="Arial" w:hAnsi="Arial" w:cs="Arial"/>
          <w:szCs w:val="24"/>
        </w:rPr>
        <w:t>a</w:t>
      </w:r>
      <w:r w:rsidRPr="009514F0">
        <w:rPr>
          <w:rFonts w:ascii="Arial" w:hAnsi="Arial" w:cs="Arial"/>
          <w:szCs w:val="24"/>
        </w:rPr>
        <w:t xml:space="preserve"> </w:t>
      </w:r>
      <w:del w:id="191" w:author="gg" w:date="2016-03-04T15:55:00Z">
        <w:r w:rsidRPr="009514F0">
          <w:rPr>
            <w:rFonts w:ascii="Arial" w:hAnsi="Arial" w:cs="Arial"/>
            <w:szCs w:val="24"/>
          </w:rPr>
          <w:delText>represents</w:delText>
        </w:r>
      </w:del>
      <w:ins w:id="192" w:author="gg" w:date="2016-03-04T15:55:00Z">
        <w:r w:rsidRPr="009514F0">
          <w:rPr>
            <w:rFonts w:ascii="Arial" w:hAnsi="Arial" w:cs="Arial"/>
            <w:szCs w:val="24"/>
          </w:rPr>
          <w:t>represent</w:t>
        </w:r>
      </w:ins>
      <w:r w:rsidRPr="009514F0">
        <w:rPr>
          <w:rFonts w:ascii="Arial" w:hAnsi="Arial" w:cs="Arial"/>
          <w:szCs w:val="24"/>
        </w:rPr>
        <w:t xml:space="preserve"> the counts per taxa </w:t>
      </w:r>
      <w:r w:rsidR="00F11FA6" w:rsidRPr="009514F0">
        <w:rPr>
          <w:rFonts w:ascii="Arial" w:hAnsi="Arial" w:cs="Arial"/>
          <w:szCs w:val="24"/>
        </w:rPr>
        <w:t>through</w:t>
      </w:r>
      <w:r w:rsidRPr="009514F0">
        <w:rPr>
          <w:rFonts w:ascii="Arial" w:hAnsi="Arial" w:cs="Arial"/>
          <w:szCs w:val="24"/>
        </w:rPr>
        <w:t xml:space="preserve"> the process of </w:t>
      </w:r>
      <w:r w:rsidR="00F11FA6" w:rsidRPr="00A97A68">
        <w:rPr>
          <w:rFonts w:ascii="Arial" w:hAnsi="Arial"/>
          <w:rPrChange w:id="193" w:author="gg" w:date="2016-03-04T15:55:00Z">
            <w:rPr>
              <w:rFonts w:ascii="Arial" w:hAnsi="Arial"/>
              <w:i/>
            </w:rPr>
          </w:rPrChange>
        </w:rPr>
        <w:t>random sampl</w:t>
      </w:r>
      <w:r w:rsidRPr="00A97A68">
        <w:rPr>
          <w:rFonts w:ascii="Arial" w:hAnsi="Arial"/>
          <w:rPrChange w:id="194" w:author="gg" w:date="2016-03-04T15:55:00Z">
            <w:rPr>
              <w:rFonts w:ascii="Arial" w:hAnsi="Arial"/>
              <w:i/>
            </w:rPr>
          </w:rPrChange>
        </w:rPr>
        <w:t>ing</w:t>
      </w:r>
      <w:r w:rsidR="00F11FA6" w:rsidRPr="0053214A">
        <w:rPr>
          <w:rFonts w:ascii="Arial" w:hAnsi="Arial" w:cs="Arial"/>
          <w:szCs w:val="24"/>
        </w:rPr>
        <w:t xml:space="preserve"> </w:t>
      </w:r>
      <w:r w:rsidR="00F11FA6" w:rsidRPr="009514F0">
        <w:rPr>
          <w:rFonts w:ascii="Arial" w:hAnsi="Arial" w:cs="Arial"/>
          <w:szCs w:val="24"/>
        </w:rPr>
        <w:t xml:space="preserve">(Fernandes </w:t>
      </w:r>
      <w:r w:rsidR="00C577B6">
        <w:rPr>
          <w:rFonts w:ascii="Arial" w:hAnsi="Arial" w:cs="Arial"/>
          <w:szCs w:val="24"/>
        </w:rPr>
        <w:t xml:space="preserve">et al. </w:t>
      </w:r>
      <w:r w:rsidR="007B0216">
        <w:rPr>
          <w:rFonts w:ascii="Arial" w:hAnsi="Arial" w:cs="Arial"/>
          <w:szCs w:val="24"/>
        </w:rPr>
        <w:t xml:space="preserve">2013, </w:t>
      </w:r>
      <w:r w:rsidR="00F11FA6" w:rsidRPr="009514F0">
        <w:rPr>
          <w:rFonts w:ascii="Arial" w:hAnsi="Arial" w:cs="Arial"/>
          <w:szCs w:val="24"/>
        </w:rPr>
        <w:t>2014)</w:t>
      </w:r>
      <w:r w:rsidRPr="009514F0">
        <w:rPr>
          <w:rFonts w:ascii="Arial" w:hAnsi="Arial" w:cs="Arial"/>
          <w:szCs w:val="24"/>
        </w:rPr>
        <w:t xml:space="preserve">. Thus, </w:t>
      </w:r>
      <w:r w:rsidRPr="009514F0">
        <w:rPr>
          <w:rFonts w:ascii="Arial" w:hAnsi="Arial" w:cs="Arial"/>
          <w:szCs w:val="24"/>
        </w:rPr>
        <w:lastRenderedPageBreak/>
        <w:t xml:space="preserve">some 0 values could arise simply by random chance, while others arise because of true absence in the environment. Fortunately, </w:t>
      </w:r>
      <w:r w:rsidR="006E128B">
        <w:rPr>
          <w:rFonts w:ascii="Arial" w:hAnsi="Arial" w:cs="Arial"/>
          <w:szCs w:val="24"/>
        </w:rPr>
        <w:t xml:space="preserve">we can couple Bayesian approaches to estimate the likelihood of 0 values with </w:t>
      </w:r>
      <w:r w:rsidRPr="009514F0">
        <w:rPr>
          <w:rFonts w:ascii="Arial" w:hAnsi="Arial" w:cs="Arial"/>
          <w:szCs w:val="24"/>
        </w:rPr>
        <w:t>the compositional analysis approach</w:t>
      </w:r>
      <w:r w:rsidR="006E128B">
        <w:rPr>
          <w:rFonts w:ascii="Arial" w:hAnsi="Arial" w:cs="Arial"/>
          <w:szCs w:val="24"/>
        </w:rPr>
        <w:t xml:space="preserve"> (Fernandes et al. 2013, 2014). With this paradigm we</w:t>
      </w:r>
      <w:r w:rsidRPr="009514F0">
        <w:rPr>
          <w:rFonts w:ascii="Arial" w:hAnsi="Arial" w:cs="Arial"/>
          <w:szCs w:val="24"/>
        </w:rPr>
        <w:t xml:space="preserve"> dispose of taxa with very 0 counts in all or most samples</w:t>
      </w:r>
      <w:del w:id="195" w:author="gg" w:date="2016-03-04T15:55:00Z">
        <w:r w:rsidRPr="009514F0">
          <w:rPr>
            <w:rFonts w:ascii="Arial" w:hAnsi="Arial" w:cs="Arial"/>
            <w:szCs w:val="24"/>
          </w:rPr>
          <w:delText xml:space="preserve">, and to </w:delText>
        </w:r>
      </w:del>
      <w:ins w:id="196" w:author="gg" w:date="2016-03-04T15:55:00Z">
        <w:r w:rsidR="007B6F68">
          <w:rPr>
            <w:rFonts w:ascii="Arial" w:hAnsi="Arial" w:cs="Arial"/>
            <w:szCs w:val="24"/>
          </w:rPr>
          <w:t xml:space="preserve"> </w:t>
        </w:r>
        <w:r w:rsidR="007B6F68" w:rsidRPr="009514F0">
          <w:rPr>
            <w:rFonts w:ascii="Arial" w:hAnsi="Arial" w:cs="Arial"/>
            <w:szCs w:val="24"/>
          </w:rPr>
          <w:t>(</w:t>
        </w:r>
        <w:r w:rsidR="007B6F68" w:rsidRPr="006E128B">
          <w:rPr>
            <w:rFonts w:ascii="Arial" w:hAnsi="Arial" w:cs="Arial"/>
            <w:szCs w:val="24"/>
          </w:rPr>
          <w:t xml:space="preserve">Palarea-Albaladejo </w:t>
        </w:r>
        <w:r w:rsidR="007B6F68">
          <w:rPr>
            <w:rFonts w:ascii="Arial" w:hAnsi="Arial" w:cs="Arial"/>
            <w:szCs w:val="24"/>
          </w:rPr>
          <w:t xml:space="preserve">and </w:t>
        </w:r>
        <w:r w:rsidR="007B6F68" w:rsidRPr="009514F0">
          <w:rPr>
            <w:rFonts w:ascii="Arial" w:hAnsi="Arial" w:cs="Arial"/>
            <w:szCs w:val="24"/>
          </w:rPr>
          <w:t xml:space="preserve">Martin-Fernandez </w:t>
        </w:r>
        <w:r w:rsidR="007B6F68">
          <w:rPr>
            <w:rFonts w:ascii="Arial" w:hAnsi="Arial" w:cs="Arial"/>
            <w:szCs w:val="24"/>
          </w:rPr>
          <w:t>2015)</w:t>
        </w:r>
        <w:r w:rsidRPr="009514F0">
          <w:rPr>
            <w:rFonts w:ascii="Arial" w:hAnsi="Arial" w:cs="Arial"/>
            <w:szCs w:val="24"/>
          </w:rPr>
          <w:t xml:space="preserve">, and </w:t>
        </w:r>
      </w:ins>
      <w:r w:rsidRPr="009514F0">
        <w:rPr>
          <w:rFonts w:ascii="Arial" w:hAnsi="Arial" w:cs="Arial"/>
          <w:szCs w:val="24"/>
        </w:rPr>
        <w:t>assign an estimate</w:t>
      </w:r>
      <w:r w:rsidR="0053214A">
        <w:rPr>
          <w:rFonts w:ascii="Arial" w:hAnsi="Arial" w:cs="Arial"/>
          <w:szCs w:val="24"/>
        </w:rPr>
        <w:t xml:space="preserve"> </w:t>
      </w:r>
      <w:ins w:id="197" w:author="gg" w:date="2016-03-04T15:55:00Z">
        <w:r w:rsidR="0053214A">
          <w:rPr>
            <w:rFonts w:ascii="Arial" w:hAnsi="Arial" w:cs="Arial"/>
            <w:szCs w:val="24"/>
          </w:rPr>
          <w:t>of</w:t>
        </w:r>
        <w:r w:rsidRPr="009514F0">
          <w:rPr>
            <w:rFonts w:ascii="Arial" w:hAnsi="Arial" w:cs="Arial"/>
            <w:szCs w:val="24"/>
          </w:rPr>
          <w:t xml:space="preserve"> </w:t>
        </w:r>
      </w:ins>
      <w:r w:rsidRPr="009514F0">
        <w:rPr>
          <w:rFonts w:ascii="Arial" w:hAnsi="Arial" w:cs="Arial"/>
          <w:szCs w:val="24"/>
        </w:rPr>
        <w:t>the likelihood of the 0 being a sampling artifact to the remainder</w:t>
      </w:r>
      <w:del w:id="198" w:author="gg" w:date="2016-03-04T15:55:00Z">
        <w:r w:rsidRPr="009514F0">
          <w:rPr>
            <w:rFonts w:ascii="Arial" w:hAnsi="Arial" w:cs="Arial"/>
            <w:szCs w:val="24"/>
          </w:rPr>
          <w:delText>,</w:delText>
        </w:r>
      </w:del>
      <w:ins w:id="199" w:author="gg" w:date="2016-03-04T15:55:00Z">
        <w:r w:rsidR="0053214A">
          <w:rPr>
            <w:rFonts w:ascii="Arial" w:hAnsi="Arial" w:cs="Arial"/>
            <w:szCs w:val="24"/>
          </w:rPr>
          <w:t>. When performing univariate tests or correlation analyses, it is often convenient to keep many such estimates of 0 and to determine</w:t>
        </w:r>
      </w:ins>
      <w:r w:rsidR="0053214A">
        <w:rPr>
          <w:rFonts w:ascii="Arial" w:hAnsi="Arial" w:cs="Arial"/>
          <w:szCs w:val="24"/>
        </w:rPr>
        <w:t xml:space="preserve"> the </w:t>
      </w:r>
      <w:del w:id="200" w:author="gg" w:date="2016-03-04T15:55:00Z">
        <w:r w:rsidRPr="009514F0">
          <w:rPr>
            <w:rFonts w:ascii="Arial" w:hAnsi="Arial" w:cs="Arial"/>
            <w:szCs w:val="24"/>
          </w:rPr>
          <w:delText>mechanism to do this is presented below</w:delText>
        </w:r>
        <w:r w:rsidR="00F11FA6" w:rsidRPr="009514F0">
          <w:rPr>
            <w:rFonts w:ascii="Arial" w:hAnsi="Arial" w:cs="Arial"/>
            <w:szCs w:val="24"/>
          </w:rPr>
          <w:delText xml:space="preserve"> (</w:delText>
        </w:r>
        <w:r w:rsidR="006E128B" w:rsidRPr="006E128B">
          <w:rPr>
            <w:rFonts w:ascii="Arial" w:hAnsi="Arial" w:cs="Arial"/>
            <w:szCs w:val="24"/>
          </w:rPr>
          <w:delText xml:space="preserve">Palarea-Albaladejo </w:delText>
        </w:r>
        <w:r w:rsidR="006E128B">
          <w:rPr>
            <w:rFonts w:ascii="Arial" w:hAnsi="Arial" w:cs="Arial"/>
            <w:szCs w:val="24"/>
          </w:rPr>
          <w:delText xml:space="preserve">and </w:delText>
        </w:r>
        <w:r w:rsidR="00F11FA6" w:rsidRPr="009514F0">
          <w:rPr>
            <w:rFonts w:ascii="Arial" w:hAnsi="Arial" w:cs="Arial"/>
            <w:szCs w:val="24"/>
          </w:rPr>
          <w:delText xml:space="preserve">Martin-Fernandez </w:delText>
        </w:r>
        <w:r w:rsidR="006E128B">
          <w:rPr>
            <w:rFonts w:ascii="Arial" w:hAnsi="Arial" w:cs="Arial"/>
            <w:szCs w:val="24"/>
          </w:rPr>
          <w:delText>2015)</w:delText>
        </w:r>
      </w:del>
      <w:ins w:id="201" w:author="gg" w:date="2016-03-04T15:55:00Z">
        <w:r w:rsidR="0053214A">
          <w:rPr>
            <w:rFonts w:ascii="Arial" w:hAnsi="Arial" w:cs="Arial"/>
            <w:szCs w:val="24"/>
          </w:rPr>
          <w:t>expected value of test statistics to reduce false positive inferences (Friedman and Alm 2012, Fernandes et al. 2013, Fernandes et al, 2014)</w:t>
        </w:r>
        <w:r w:rsidR="007B6F68">
          <w:rPr>
            <w:rFonts w:ascii="Arial" w:hAnsi="Arial" w:cs="Arial"/>
            <w:szCs w:val="24"/>
          </w:rPr>
          <w:t>.</w:t>
        </w:r>
      </w:ins>
    </w:p>
    <w:p w14:paraId="09080940" w14:textId="77777777" w:rsidR="002A47C3" w:rsidRPr="009514F0" w:rsidRDefault="002A47C3" w:rsidP="009514F0">
      <w:pPr>
        <w:spacing w:line="480" w:lineRule="auto"/>
        <w:rPr>
          <w:del w:id="202" w:author="gg" w:date="2016-03-04T15:55:00Z"/>
          <w:rFonts w:ascii="Arial" w:hAnsi="Arial" w:cs="Arial"/>
          <w:szCs w:val="24"/>
        </w:rPr>
      </w:pPr>
    </w:p>
    <w:p w14:paraId="7CEFB2B9" w14:textId="77777777" w:rsidR="00274414" w:rsidRDefault="002A47C3" w:rsidP="009514F0">
      <w:pPr>
        <w:spacing w:line="480" w:lineRule="auto"/>
        <w:rPr>
          <w:del w:id="203" w:author="gg" w:date="2016-03-04T15:55:00Z"/>
          <w:rFonts w:ascii="Arial" w:hAnsi="Arial" w:cs="Arial"/>
          <w:b/>
          <w:szCs w:val="24"/>
        </w:rPr>
      </w:pPr>
      <w:del w:id="204" w:author="gg" w:date="2016-03-04T15:55:00Z">
        <w:r w:rsidRPr="009514F0">
          <w:rPr>
            <w:rFonts w:ascii="Arial" w:hAnsi="Arial" w:cs="Arial"/>
            <w:b/>
            <w:szCs w:val="24"/>
          </w:rPr>
          <w:delText>How the</w:delText>
        </w:r>
      </w:del>
      <w:ins w:id="205" w:author="gg" w:date="2016-03-04T15:55:00Z">
        <w:r w:rsidR="00A177A5">
          <w:rPr>
            <w:rFonts w:ascii="Arial" w:hAnsi="Arial" w:cs="Arial"/>
            <w:b/>
            <w:szCs w:val="24"/>
          </w:rPr>
          <w:t>M</w:t>
        </w:r>
        <w:r w:rsidR="00FC1EC4">
          <w:rPr>
            <w:rFonts w:ascii="Arial" w:hAnsi="Arial" w:cs="Arial"/>
            <w:b/>
            <w:szCs w:val="24"/>
          </w:rPr>
          <w:t>icrobiome</w:t>
        </w:r>
      </w:ins>
      <w:r w:rsidR="00FC1EC4">
        <w:rPr>
          <w:rFonts w:ascii="Arial" w:hAnsi="Arial" w:cs="Arial"/>
          <w:b/>
          <w:szCs w:val="24"/>
        </w:rPr>
        <w:t xml:space="preserve"> analysis</w:t>
      </w:r>
      <w:r w:rsidR="0053214A">
        <w:rPr>
          <w:rFonts w:ascii="Arial" w:hAnsi="Arial" w:cs="Arial"/>
          <w:b/>
          <w:szCs w:val="24"/>
        </w:rPr>
        <w:t xml:space="preserve"> </w:t>
      </w:r>
      <w:del w:id="206" w:author="gg" w:date="2016-03-04T15:55:00Z">
        <w:r w:rsidRPr="009514F0">
          <w:rPr>
            <w:rFonts w:ascii="Arial" w:hAnsi="Arial" w:cs="Arial"/>
            <w:b/>
            <w:szCs w:val="24"/>
          </w:rPr>
          <w:delText>works</w:delText>
        </w:r>
      </w:del>
    </w:p>
    <w:p w14:paraId="7E167939" w14:textId="61174399" w:rsidR="00274414" w:rsidRDefault="002A47C3" w:rsidP="009514F0">
      <w:pPr>
        <w:spacing w:line="480" w:lineRule="auto"/>
        <w:rPr>
          <w:rFonts w:ascii="Arial" w:hAnsi="Arial"/>
          <w:b/>
          <w:rPrChange w:id="207" w:author="gg" w:date="2016-03-04T15:55:00Z">
            <w:rPr>
              <w:rFonts w:ascii="Arial" w:hAnsi="Arial"/>
            </w:rPr>
          </w:rPrChange>
        </w:rPr>
        <w:pPrChange w:id="208" w:author="gg" w:date="2016-03-04T15:55:00Z">
          <w:pPr>
            <w:spacing w:line="480" w:lineRule="auto"/>
            <w:ind w:firstLine="720"/>
          </w:pPr>
        </w:pPrChange>
      </w:pPr>
      <w:del w:id="209" w:author="gg" w:date="2016-03-04T15:55:00Z">
        <w:r w:rsidRPr="009514F0">
          <w:rPr>
            <w:rFonts w:ascii="Arial" w:hAnsi="Arial" w:cs="Arial"/>
            <w:szCs w:val="24"/>
          </w:rPr>
          <w:delText>Fortunately, there is a toolkit</w:delText>
        </w:r>
      </w:del>
      <w:ins w:id="210" w:author="gg" w:date="2016-03-04T15:55:00Z">
        <w:r w:rsidR="0053214A">
          <w:rPr>
            <w:rFonts w:ascii="Arial" w:hAnsi="Arial" w:cs="Arial"/>
            <w:b/>
            <w:szCs w:val="24"/>
          </w:rPr>
          <w:t>tools</w:t>
        </w:r>
        <w:r w:rsidR="00FC1EC4">
          <w:rPr>
            <w:rFonts w:ascii="Arial" w:hAnsi="Arial" w:cs="Arial"/>
            <w:b/>
            <w:szCs w:val="24"/>
          </w:rPr>
          <w:t xml:space="preserve"> that account</w:t>
        </w:r>
      </w:ins>
      <w:r w:rsidR="00FC1EC4">
        <w:rPr>
          <w:rFonts w:ascii="Arial" w:hAnsi="Arial"/>
          <w:b/>
          <w:rPrChange w:id="211" w:author="gg" w:date="2016-03-04T15:55:00Z">
            <w:rPr>
              <w:rFonts w:ascii="Arial" w:hAnsi="Arial"/>
            </w:rPr>
          </w:rPrChange>
        </w:rPr>
        <w:t xml:space="preserve"> for compositional </w:t>
      </w:r>
      <w:del w:id="212" w:author="gg" w:date="2016-03-04T15:55:00Z">
        <w:r w:rsidRPr="009514F0">
          <w:rPr>
            <w:rFonts w:ascii="Arial" w:hAnsi="Arial" w:cs="Arial"/>
            <w:szCs w:val="24"/>
          </w:rPr>
          <w:delText>analysis that can be adapted for microbiome analysis</w:delText>
        </w:r>
        <w:r w:rsidR="00F11FA6" w:rsidRPr="009514F0">
          <w:rPr>
            <w:rFonts w:ascii="Arial" w:hAnsi="Arial" w:cs="Arial"/>
            <w:szCs w:val="24"/>
          </w:rPr>
          <w:delText xml:space="preserve"> (van den Boogaart 2013)</w:delText>
        </w:r>
        <w:r w:rsidRPr="009514F0">
          <w:rPr>
            <w:rFonts w:ascii="Arial" w:hAnsi="Arial" w:cs="Arial"/>
            <w:szCs w:val="24"/>
          </w:rPr>
          <w:delText xml:space="preserve">. These tools were developed </w:delText>
        </w:r>
        <w:r w:rsidR="003B2FC0" w:rsidRPr="009514F0">
          <w:rPr>
            <w:rFonts w:ascii="Arial" w:hAnsi="Arial" w:cs="Arial"/>
            <w:szCs w:val="24"/>
          </w:rPr>
          <w:delText>originally for</w:delText>
        </w:r>
        <w:r w:rsidRPr="009514F0">
          <w:rPr>
            <w:rFonts w:ascii="Arial" w:hAnsi="Arial" w:cs="Arial"/>
            <w:szCs w:val="24"/>
          </w:rPr>
          <w:delText xml:space="preserve"> </w:delText>
        </w:r>
        <w:r w:rsidR="003B2FC0" w:rsidRPr="009514F0">
          <w:rPr>
            <w:rFonts w:ascii="Arial" w:hAnsi="Arial" w:cs="Arial"/>
            <w:szCs w:val="24"/>
          </w:rPr>
          <w:delText xml:space="preserve">multivariate </w:delText>
        </w:r>
        <w:r w:rsidRPr="009514F0">
          <w:rPr>
            <w:rFonts w:ascii="Arial" w:hAnsi="Arial" w:cs="Arial"/>
            <w:szCs w:val="24"/>
          </w:rPr>
          <w:delText xml:space="preserve">compositional data in the fields of geology and economics. </w:delText>
        </w:r>
        <w:r w:rsidR="003B2FC0" w:rsidRPr="009514F0">
          <w:rPr>
            <w:rFonts w:ascii="Arial" w:hAnsi="Arial" w:cs="Arial"/>
            <w:szCs w:val="24"/>
          </w:rPr>
          <w:delText xml:space="preserve"> In addition, one of the workshop leaders (Gloor) developed a tool called ALDEx2 for univariate analyses of microbiome and transcriptome data</w:delText>
        </w:r>
        <w:r w:rsidR="007B0216">
          <w:rPr>
            <w:rFonts w:ascii="Arial" w:hAnsi="Arial" w:cs="Arial"/>
            <w:szCs w:val="24"/>
          </w:rPr>
          <w:delText xml:space="preserve"> (Fernandes et al. 2013)</w:delText>
        </w:r>
        <w:r w:rsidR="003B2FC0" w:rsidRPr="009514F0">
          <w:rPr>
            <w:rFonts w:ascii="Arial" w:hAnsi="Arial" w:cs="Arial"/>
            <w:szCs w:val="24"/>
          </w:rPr>
          <w:delText xml:space="preserve">. </w:delText>
        </w:r>
        <w:r w:rsidR="007B0216">
          <w:rPr>
            <w:rFonts w:ascii="Arial" w:hAnsi="Arial" w:cs="Arial"/>
            <w:szCs w:val="24"/>
          </w:rPr>
          <w:delText xml:space="preserve">This tool is available from Bioconductor (Gentleman et al. 2004). </w:delText>
        </w:r>
        <w:r w:rsidR="003B2FC0" w:rsidRPr="009514F0">
          <w:rPr>
            <w:rFonts w:ascii="Arial" w:hAnsi="Arial" w:cs="Arial"/>
            <w:szCs w:val="24"/>
          </w:rPr>
          <w:delText>The workshop familiarized the participants with the problem of compositional data, and walked the</w:delText>
        </w:r>
        <w:r w:rsidR="007B0216">
          <w:rPr>
            <w:rFonts w:ascii="Arial" w:hAnsi="Arial" w:cs="Arial"/>
            <w:szCs w:val="24"/>
          </w:rPr>
          <w:delText>m</w:delText>
        </w:r>
        <w:r w:rsidR="003B2FC0" w:rsidRPr="009514F0">
          <w:rPr>
            <w:rFonts w:ascii="Arial" w:hAnsi="Arial" w:cs="Arial"/>
            <w:szCs w:val="24"/>
          </w:rPr>
          <w:delText xml:space="preserve"> through a compositional analysis using the R statistical programming language.</w:delText>
        </w:r>
      </w:del>
      <w:ins w:id="213" w:author="gg" w:date="2016-03-04T15:55:00Z">
        <w:r w:rsidR="00FC1EC4">
          <w:rPr>
            <w:rFonts w:ascii="Arial" w:hAnsi="Arial" w:cs="Arial"/>
            <w:b/>
            <w:szCs w:val="24"/>
          </w:rPr>
          <w:t>data</w:t>
        </w:r>
      </w:ins>
    </w:p>
    <w:p w14:paraId="3F357964" w14:textId="5968B28E" w:rsidR="0053214A" w:rsidRDefault="002A47C3" w:rsidP="00274414">
      <w:pPr>
        <w:spacing w:line="480" w:lineRule="auto"/>
        <w:ind w:firstLine="720"/>
        <w:rPr>
          <w:ins w:id="214" w:author="gg" w:date="2016-03-04T15:55:00Z"/>
          <w:rFonts w:ascii="Arial" w:hAnsi="Arial" w:cs="Arial"/>
          <w:szCs w:val="24"/>
        </w:rPr>
      </w:pPr>
      <w:ins w:id="215" w:author="gg" w:date="2016-03-04T15:55:00Z">
        <w:r w:rsidRPr="009514F0">
          <w:rPr>
            <w:rFonts w:ascii="Arial" w:hAnsi="Arial" w:cs="Arial"/>
            <w:szCs w:val="24"/>
          </w:rPr>
          <w:t>Fortunately, the</w:t>
        </w:r>
        <w:r w:rsidR="0053214A">
          <w:rPr>
            <w:rFonts w:ascii="Arial" w:hAnsi="Arial" w:cs="Arial"/>
            <w:szCs w:val="24"/>
          </w:rPr>
          <w:t xml:space="preserve"> compositional data analysis problem of microbiome datasets is starting to be examined by </w:t>
        </w:r>
        <w:r w:rsidR="00276BF3">
          <w:rPr>
            <w:rFonts w:ascii="Arial" w:hAnsi="Arial" w:cs="Arial"/>
            <w:szCs w:val="24"/>
          </w:rPr>
          <w:t>several</w:t>
        </w:r>
        <w:r w:rsidR="0053214A">
          <w:rPr>
            <w:rFonts w:ascii="Arial" w:hAnsi="Arial" w:cs="Arial"/>
            <w:szCs w:val="24"/>
          </w:rPr>
          <w:t xml:space="preserve"> groups and </w:t>
        </w:r>
        <w:r w:rsidR="00276BF3">
          <w:rPr>
            <w:rFonts w:ascii="Arial" w:hAnsi="Arial" w:cs="Arial"/>
            <w:szCs w:val="24"/>
          </w:rPr>
          <w:t xml:space="preserve">there </w:t>
        </w:r>
        <w:r w:rsidR="006E351C">
          <w:rPr>
            <w:rFonts w:ascii="Arial" w:hAnsi="Arial" w:cs="Arial"/>
            <w:szCs w:val="24"/>
          </w:rPr>
          <w:t>are now</w:t>
        </w:r>
        <w:r w:rsidR="0053214A">
          <w:rPr>
            <w:rFonts w:ascii="Arial" w:hAnsi="Arial" w:cs="Arial"/>
            <w:szCs w:val="24"/>
          </w:rPr>
          <w:t xml:space="preserve"> </w:t>
        </w:r>
        <w:r w:rsidR="00FC1EC4">
          <w:rPr>
            <w:rFonts w:ascii="Arial" w:hAnsi="Arial" w:cs="Arial"/>
            <w:szCs w:val="24"/>
          </w:rPr>
          <w:t xml:space="preserve">an increasing number of </w:t>
        </w:r>
        <w:r w:rsidR="0053214A">
          <w:rPr>
            <w:rFonts w:ascii="Arial" w:hAnsi="Arial" w:cs="Arial"/>
            <w:szCs w:val="24"/>
          </w:rPr>
          <w:t xml:space="preserve">tools available. </w:t>
        </w:r>
      </w:ins>
    </w:p>
    <w:p w14:paraId="017ECA92" w14:textId="01AE22CA" w:rsidR="00276BF3" w:rsidRDefault="00EC0634" w:rsidP="00274414">
      <w:pPr>
        <w:spacing w:line="480" w:lineRule="auto"/>
        <w:ind w:firstLine="720"/>
        <w:rPr>
          <w:ins w:id="216" w:author="gg" w:date="2016-03-04T15:55:00Z"/>
          <w:rFonts w:ascii="Arial" w:hAnsi="Arial" w:cs="Arial"/>
          <w:szCs w:val="24"/>
        </w:rPr>
      </w:pPr>
      <w:ins w:id="217" w:author="gg" w:date="2016-03-04T15:55:00Z">
        <w:r w:rsidRPr="00EC0634">
          <w:rPr>
            <w:rFonts w:ascii="Arial" w:hAnsi="Arial" w:cs="Arial"/>
            <w:szCs w:val="24"/>
            <w:u w:val="single"/>
          </w:rPr>
          <w:t>1: is there structure in the dataset?</w:t>
        </w:r>
        <w:r>
          <w:rPr>
            <w:rFonts w:ascii="Arial" w:hAnsi="Arial" w:cs="Arial"/>
            <w:szCs w:val="24"/>
          </w:rPr>
          <w:t xml:space="preserve"> </w:t>
        </w:r>
        <w:r w:rsidR="00276BF3">
          <w:rPr>
            <w:rFonts w:ascii="Arial" w:hAnsi="Arial" w:cs="Arial"/>
            <w:szCs w:val="24"/>
          </w:rPr>
          <w:t xml:space="preserve">This is generally handled by beta-diversity analysis in the microbiome field. Beta-diversity </w:t>
        </w:r>
        <w:r w:rsidR="000F742C">
          <w:rPr>
            <w:rFonts w:ascii="Arial" w:hAnsi="Arial" w:cs="Arial"/>
            <w:szCs w:val="24"/>
          </w:rPr>
          <w:t xml:space="preserve">as currently used </w:t>
        </w:r>
        <w:r w:rsidR="00276BF3">
          <w:rPr>
            <w:rFonts w:ascii="Arial" w:hAnsi="Arial" w:cs="Arial"/>
            <w:szCs w:val="24"/>
          </w:rPr>
          <w:t xml:space="preserve">requires a distance or dissimilarity measure, and popular ones include the unweighted or </w:t>
        </w:r>
        <w:r w:rsidR="000F742C">
          <w:rPr>
            <w:rFonts w:ascii="Arial" w:hAnsi="Arial" w:cs="Arial"/>
            <w:szCs w:val="24"/>
          </w:rPr>
          <w:t>weighted U</w:t>
        </w:r>
        <w:r w:rsidR="00276BF3">
          <w:rPr>
            <w:rFonts w:ascii="Arial" w:hAnsi="Arial" w:cs="Arial"/>
            <w:szCs w:val="24"/>
          </w:rPr>
          <w:t>nifrac distance metrics or the Bray-Curtis dissimilarity metric. These methods are included in both the mothur and QIIME toolkits. The distance metrics from these tools can be used to generate Principle Co-ordinate</w:t>
        </w:r>
        <w:r w:rsidR="00DC766E">
          <w:rPr>
            <w:rFonts w:ascii="Arial" w:hAnsi="Arial" w:cs="Arial"/>
            <w:szCs w:val="24"/>
          </w:rPr>
          <w:t xml:space="preserve"> (PCoA)</w:t>
        </w:r>
        <w:r w:rsidR="00276BF3">
          <w:rPr>
            <w:rFonts w:ascii="Arial" w:hAnsi="Arial" w:cs="Arial"/>
            <w:szCs w:val="24"/>
          </w:rPr>
          <w:t xml:space="preserve"> plots that can be used to assess similarities and differences between samples and groups. </w:t>
        </w:r>
        <w:r w:rsidR="00C12B51">
          <w:rPr>
            <w:rFonts w:ascii="Arial" w:hAnsi="Arial" w:cs="Arial"/>
            <w:szCs w:val="24"/>
          </w:rPr>
          <w:t xml:space="preserve">Unfortunately, </w:t>
        </w:r>
        <w:r w:rsidR="00055B1C">
          <w:rPr>
            <w:rFonts w:ascii="Arial" w:hAnsi="Arial" w:cs="Arial"/>
            <w:szCs w:val="24"/>
          </w:rPr>
          <w:t>distance-based</w:t>
        </w:r>
        <w:r w:rsidR="00C12B51">
          <w:rPr>
            <w:rFonts w:ascii="Arial" w:hAnsi="Arial" w:cs="Arial"/>
            <w:szCs w:val="24"/>
          </w:rPr>
          <w:t xml:space="preserve"> tools can confuse location (difference) and dispersion (variance) effects (Warton et al. 2012), and </w:t>
        </w:r>
        <w:r w:rsidR="00C12B51">
          <w:rPr>
            <w:rFonts w:ascii="Arial" w:hAnsi="Arial" w:cs="Arial"/>
            <w:szCs w:val="24"/>
          </w:rPr>
          <w:lastRenderedPageBreak/>
          <w:t>so a</w:t>
        </w:r>
        <w:r w:rsidR="00144CDE">
          <w:rPr>
            <w:rFonts w:ascii="Arial" w:hAnsi="Arial" w:cs="Arial"/>
            <w:szCs w:val="24"/>
          </w:rPr>
          <w:t xml:space="preserve">dditional approaches based on </w:t>
        </w:r>
        <w:r w:rsidR="00C12B51">
          <w:rPr>
            <w:rFonts w:ascii="Arial" w:hAnsi="Arial" w:cs="Arial"/>
            <w:szCs w:val="24"/>
          </w:rPr>
          <w:t xml:space="preserve">a compositional paradigm should be used for exploratory data analysis. </w:t>
        </w:r>
      </w:ins>
    </w:p>
    <w:p w14:paraId="782E0353" w14:textId="6279989B" w:rsidR="00616375" w:rsidRDefault="00276BF3" w:rsidP="00616375">
      <w:pPr>
        <w:spacing w:line="480" w:lineRule="auto"/>
        <w:ind w:firstLine="720"/>
        <w:rPr>
          <w:ins w:id="218" w:author="gg" w:date="2016-03-04T15:55:00Z"/>
          <w:rFonts w:ascii="Arial" w:hAnsi="Arial" w:cs="Arial"/>
          <w:szCs w:val="24"/>
        </w:rPr>
      </w:pPr>
      <w:ins w:id="219" w:author="gg" w:date="2016-03-04T15:55:00Z">
        <w:r>
          <w:rPr>
            <w:rFonts w:ascii="Arial" w:hAnsi="Arial" w:cs="Arial"/>
            <w:szCs w:val="24"/>
          </w:rPr>
          <w:t xml:space="preserve">The compositional </w:t>
        </w:r>
        <w:r w:rsidR="00DC766E">
          <w:rPr>
            <w:rFonts w:ascii="Arial" w:hAnsi="Arial" w:cs="Arial"/>
            <w:szCs w:val="24"/>
          </w:rPr>
          <w:t>data analysis analog to PCo</w:t>
        </w:r>
        <w:r w:rsidR="006E351C">
          <w:rPr>
            <w:rFonts w:ascii="Arial" w:hAnsi="Arial" w:cs="Arial"/>
            <w:szCs w:val="24"/>
          </w:rPr>
          <w:t>A</w:t>
        </w:r>
        <w:r w:rsidR="00DC766E">
          <w:rPr>
            <w:rFonts w:ascii="Arial" w:hAnsi="Arial" w:cs="Arial"/>
            <w:szCs w:val="24"/>
          </w:rPr>
          <w:t xml:space="preserve"> is a principle component analysis of </w:t>
        </w:r>
        <w:r w:rsidR="00F75EBD">
          <w:rPr>
            <w:rFonts w:ascii="Arial" w:hAnsi="Arial" w:cs="Arial"/>
            <w:szCs w:val="24"/>
          </w:rPr>
          <w:t>center</w:t>
        </w:r>
        <w:r w:rsidR="00DC766E">
          <w:rPr>
            <w:rFonts w:ascii="Arial" w:hAnsi="Arial" w:cs="Arial"/>
            <w:szCs w:val="24"/>
          </w:rPr>
          <w:t>-log ratio transformed data</w:t>
        </w:r>
        <w:r w:rsidR="00F75EBD">
          <w:rPr>
            <w:rFonts w:ascii="Arial" w:hAnsi="Arial" w:cs="Arial"/>
            <w:szCs w:val="24"/>
          </w:rPr>
          <w:t xml:space="preserve"> that </w:t>
        </w:r>
        <w:r w:rsidR="006E351C">
          <w:rPr>
            <w:rFonts w:ascii="Arial" w:hAnsi="Arial" w:cs="Arial"/>
            <w:szCs w:val="24"/>
          </w:rPr>
          <w:t xml:space="preserve">has been modified </w:t>
        </w:r>
        <w:r w:rsidR="00DC766E">
          <w:rPr>
            <w:rFonts w:ascii="Arial" w:hAnsi="Arial" w:cs="Arial"/>
            <w:szCs w:val="24"/>
          </w:rPr>
          <w:t xml:space="preserve">to either remove </w:t>
        </w:r>
        <w:r w:rsidR="00C70DD0">
          <w:rPr>
            <w:rFonts w:ascii="Arial" w:hAnsi="Arial" w:cs="Arial"/>
            <w:szCs w:val="24"/>
          </w:rPr>
          <w:t>taxa</w:t>
        </w:r>
        <w:r w:rsidR="00DC766E">
          <w:rPr>
            <w:rFonts w:ascii="Arial" w:hAnsi="Arial" w:cs="Arial"/>
            <w:szCs w:val="24"/>
          </w:rPr>
          <w:t xml:space="preserve"> with 0 observed counts, or to adjust 0 values to an estimated value </w:t>
        </w:r>
        <w:r w:rsidR="00DC766E" w:rsidRPr="009514F0">
          <w:rPr>
            <w:rFonts w:ascii="Arial" w:hAnsi="Arial" w:cs="Arial"/>
            <w:szCs w:val="24"/>
          </w:rPr>
          <w:t>(</w:t>
        </w:r>
        <w:r w:rsidR="00DC766E" w:rsidRPr="006E128B">
          <w:rPr>
            <w:rFonts w:ascii="Arial" w:hAnsi="Arial" w:cs="Arial"/>
            <w:szCs w:val="24"/>
          </w:rPr>
          <w:t xml:space="preserve">Palarea-Albaladejo </w:t>
        </w:r>
        <w:r w:rsidR="00DC766E">
          <w:rPr>
            <w:rFonts w:ascii="Arial" w:hAnsi="Arial" w:cs="Arial"/>
            <w:szCs w:val="24"/>
          </w:rPr>
          <w:t xml:space="preserve">and </w:t>
        </w:r>
        <w:r w:rsidR="00DC766E" w:rsidRPr="009514F0">
          <w:rPr>
            <w:rFonts w:ascii="Arial" w:hAnsi="Arial" w:cs="Arial"/>
            <w:szCs w:val="24"/>
          </w:rPr>
          <w:t xml:space="preserve">Martin-Fernandez </w:t>
        </w:r>
        <w:r w:rsidR="00DC766E">
          <w:rPr>
            <w:rFonts w:ascii="Arial" w:hAnsi="Arial" w:cs="Arial"/>
            <w:szCs w:val="24"/>
          </w:rPr>
          <w:t xml:space="preserve">2015).  </w:t>
        </w:r>
        <w:r w:rsidR="00F75EBD">
          <w:rPr>
            <w:rFonts w:ascii="Arial" w:hAnsi="Arial" w:cs="Arial"/>
            <w:szCs w:val="24"/>
          </w:rPr>
          <w:t xml:space="preserve">PCA has the advantage of being a more interpretable metric than PCoA, since it directly assesses the variance in the data and </w:t>
        </w:r>
        <w:r w:rsidR="00635E20">
          <w:rPr>
            <w:rFonts w:ascii="Arial" w:hAnsi="Arial" w:cs="Arial"/>
            <w:szCs w:val="24"/>
          </w:rPr>
          <w:t xml:space="preserve">because </w:t>
        </w:r>
        <w:r w:rsidR="00F75EBD">
          <w:rPr>
            <w:rFonts w:ascii="Arial" w:hAnsi="Arial" w:cs="Arial"/>
            <w:szCs w:val="24"/>
          </w:rPr>
          <w:t xml:space="preserve">both the locations of the samples and the contribution of each taxon to the total variance can be shown on the </w:t>
        </w:r>
        <w:r w:rsidR="00EC0634">
          <w:rPr>
            <w:rFonts w:ascii="Arial" w:hAnsi="Arial" w:cs="Arial"/>
            <w:szCs w:val="24"/>
          </w:rPr>
          <w:t>so-</w:t>
        </w:r>
        <w:r w:rsidR="00616375">
          <w:rPr>
            <w:rFonts w:ascii="Arial" w:hAnsi="Arial" w:cs="Arial"/>
            <w:szCs w:val="24"/>
          </w:rPr>
          <w:t>called compositional bi</w:t>
        </w:r>
        <w:r w:rsidR="00F75EBD">
          <w:rPr>
            <w:rFonts w:ascii="Arial" w:hAnsi="Arial" w:cs="Arial"/>
            <w:szCs w:val="24"/>
          </w:rPr>
          <w:t>plot</w:t>
        </w:r>
        <w:r w:rsidR="00616375">
          <w:rPr>
            <w:rFonts w:ascii="Arial" w:hAnsi="Arial" w:cs="Arial"/>
            <w:szCs w:val="24"/>
          </w:rPr>
          <w:t xml:space="preserve"> (Aitchison and Greenacre 2002). The ability to examine variation </w:t>
        </w:r>
        <w:r w:rsidR="00EC0634">
          <w:rPr>
            <w:rFonts w:ascii="Arial" w:hAnsi="Arial" w:cs="Arial"/>
            <w:szCs w:val="24"/>
          </w:rPr>
          <w:t>of</w:t>
        </w:r>
        <w:r w:rsidR="00616375">
          <w:rPr>
            <w:rFonts w:ascii="Arial" w:hAnsi="Arial" w:cs="Arial"/>
            <w:szCs w:val="24"/>
          </w:rPr>
          <w:t xml:space="preserve"> both the samples and the taxa on the same plot provides powerful insights into which taxa are </w:t>
        </w:r>
        <w:r w:rsidR="00635E20">
          <w:rPr>
            <w:rFonts w:ascii="Arial" w:hAnsi="Arial" w:cs="Arial"/>
            <w:szCs w:val="24"/>
          </w:rPr>
          <w:t xml:space="preserve">compositionally associated </w:t>
        </w:r>
        <w:r w:rsidR="00616375">
          <w:rPr>
            <w:rFonts w:ascii="Arial" w:hAnsi="Arial" w:cs="Arial"/>
            <w:szCs w:val="24"/>
          </w:rPr>
          <w:t xml:space="preserve">and which taxa are </w:t>
        </w:r>
        <w:r w:rsidR="00635E20">
          <w:rPr>
            <w:rFonts w:ascii="Arial" w:hAnsi="Arial" w:cs="Arial"/>
            <w:szCs w:val="24"/>
          </w:rPr>
          <w:t xml:space="preserve">driving </w:t>
        </w:r>
        <w:r w:rsidR="00616375">
          <w:rPr>
            <w:rFonts w:ascii="Arial" w:hAnsi="Arial" w:cs="Arial"/>
            <w:szCs w:val="24"/>
          </w:rPr>
          <w:t xml:space="preserve">(or not) </w:t>
        </w:r>
        <w:r w:rsidR="00635E20">
          <w:rPr>
            <w:rFonts w:ascii="Arial" w:hAnsi="Arial" w:cs="Arial"/>
            <w:szCs w:val="24"/>
          </w:rPr>
          <w:t xml:space="preserve">the location of </w:t>
        </w:r>
        <w:r w:rsidR="00616375">
          <w:rPr>
            <w:rFonts w:ascii="Arial" w:hAnsi="Arial" w:cs="Arial"/>
            <w:szCs w:val="24"/>
          </w:rPr>
          <w:t xml:space="preserve">particular samples. Thus, the biplot can serve as a summary of the entire dataset, and it is up to the investigator to attach numerical significance to the qualitative results observed. </w:t>
        </w:r>
      </w:ins>
    </w:p>
    <w:p w14:paraId="4A6F556E" w14:textId="7B4BC858" w:rsidR="00CE0CA2" w:rsidRDefault="00616375" w:rsidP="00274414">
      <w:pPr>
        <w:spacing w:line="480" w:lineRule="auto"/>
        <w:ind w:firstLine="720"/>
        <w:rPr>
          <w:ins w:id="220" w:author="gg" w:date="2016-03-04T15:55:00Z"/>
          <w:rFonts w:ascii="Arial" w:eastAsia="Times New Roman" w:hAnsi="Arial" w:cs="Arial"/>
          <w:szCs w:val="24"/>
          <w:lang w:val="en-CA" w:eastAsia="en-CA"/>
        </w:rPr>
      </w:pPr>
      <w:ins w:id="221" w:author="gg" w:date="2016-03-04T15:55:00Z">
        <w:r w:rsidRPr="00A97A68">
          <w:rPr>
            <w:rFonts w:ascii="Arial" w:eastAsia="Times New Roman" w:hAnsi="Arial" w:cs="Arial"/>
            <w:szCs w:val="24"/>
            <w:u w:val="single"/>
            <w:lang w:val="en-CA" w:eastAsia="en-CA"/>
          </w:rPr>
          <w:t>2: What is the difference between groups?</w:t>
        </w:r>
        <w:r w:rsidR="00CE0CA2">
          <w:rPr>
            <w:rFonts w:ascii="Arial" w:eastAsia="Times New Roman" w:hAnsi="Arial" w:cs="Arial"/>
            <w:szCs w:val="24"/>
            <w:lang w:val="en-CA" w:eastAsia="en-CA"/>
          </w:rPr>
          <w:t xml:space="preserve"> Several methods are </w:t>
        </w:r>
        <w:r w:rsidR="000161C1">
          <w:rPr>
            <w:rFonts w:ascii="Arial" w:eastAsia="Times New Roman" w:hAnsi="Arial" w:cs="Arial"/>
            <w:szCs w:val="24"/>
            <w:lang w:val="en-CA" w:eastAsia="en-CA"/>
          </w:rPr>
          <w:t>in widespread use</w:t>
        </w:r>
        <w:r w:rsidR="00CE0CA2">
          <w:rPr>
            <w:rFonts w:ascii="Arial" w:eastAsia="Times New Roman" w:hAnsi="Arial" w:cs="Arial"/>
            <w:szCs w:val="24"/>
            <w:lang w:val="en-CA" w:eastAsia="en-CA"/>
          </w:rPr>
          <w:t xml:space="preserve"> to assess the difference in abundance of taxa between gr</w:t>
        </w:r>
        <w:r w:rsidR="000161C1">
          <w:rPr>
            <w:rFonts w:ascii="Arial" w:eastAsia="Times New Roman" w:hAnsi="Arial" w:cs="Arial"/>
            <w:szCs w:val="24"/>
            <w:lang w:val="en-CA" w:eastAsia="en-CA"/>
          </w:rPr>
          <w:t>oups. These include microbiome</w:t>
        </w:r>
        <w:r w:rsidR="00CE0CA2">
          <w:rPr>
            <w:rFonts w:ascii="Arial" w:eastAsia="Times New Roman" w:hAnsi="Arial" w:cs="Arial"/>
            <w:szCs w:val="24"/>
            <w:lang w:val="en-CA" w:eastAsia="en-CA"/>
          </w:rPr>
          <w:t xml:space="preserve"> spec</w:t>
        </w:r>
        <w:r w:rsidR="00144CDE">
          <w:rPr>
            <w:rFonts w:ascii="Arial" w:eastAsia="Times New Roman" w:hAnsi="Arial" w:cs="Arial"/>
            <w:szCs w:val="24"/>
            <w:lang w:val="en-CA" w:eastAsia="en-CA"/>
          </w:rPr>
          <w:t xml:space="preserve">ific methods, and more general </w:t>
        </w:r>
        <w:r w:rsidR="00CE0CA2">
          <w:rPr>
            <w:rFonts w:ascii="Arial" w:eastAsia="Times New Roman" w:hAnsi="Arial" w:cs="Arial"/>
            <w:szCs w:val="24"/>
            <w:lang w:val="en-CA" w:eastAsia="en-CA"/>
          </w:rPr>
          <w:t xml:space="preserve">t-tests or nonparametric tests. However, all use as input a table of proportional abundances. </w:t>
        </w:r>
        <w:r w:rsidR="00144CDE">
          <w:rPr>
            <w:rFonts w:ascii="Arial" w:eastAsia="Times New Roman" w:hAnsi="Arial" w:cs="Arial"/>
            <w:szCs w:val="24"/>
            <w:lang w:val="en-CA" w:eastAsia="en-CA"/>
          </w:rPr>
          <w:t>As</w:t>
        </w:r>
        <w:r w:rsidR="00CE0CA2">
          <w:rPr>
            <w:rFonts w:ascii="Arial" w:eastAsia="Times New Roman" w:hAnsi="Arial" w:cs="Arial"/>
            <w:szCs w:val="24"/>
            <w:lang w:val="en-CA" w:eastAsia="en-CA"/>
          </w:rPr>
          <w:t xml:space="preserve"> shown in Figure 1, </w:t>
        </w:r>
        <w:r w:rsidR="00144CDE">
          <w:rPr>
            <w:rFonts w:ascii="Arial" w:eastAsia="Times New Roman" w:hAnsi="Arial" w:cs="Arial"/>
            <w:szCs w:val="24"/>
            <w:lang w:val="en-CA" w:eastAsia="en-CA"/>
          </w:rPr>
          <w:t>examination of proportions</w:t>
        </w:r>
        <w:r w:rsidR="00CE0CA2">
          <w:rPr>
            <w:rFonts w:ascii="Arial" w:eastAsia="Times New Roman" w:hAnsi="Arial" w:cs="Arial"/>
            <w:szCs w:val="24"/>
            <w:lang w:val="en-CA" w:eastAsia="en-CA"/>
          </w:rPr>
          <w:t xml:space="preserve"> can result in a gross distortion of the data, such that some taxa can appear to change in abundance when measured by proportion, when in fact, their true abundance in the environment is unchanged. </w:t>
        </w:r>
        <w:r w:rsidR="00645BF6">
          <w:rPr>
            <w:rFonts w:ascii="Arial" w:eastAsia="Times New Roman" w:hAnsi="Arial" w:cs="Arial"/>
            <w:szCs w:val="24"/>
            <w:lang w:val="en-CA" w:eastAsia="en-CA"/>
          </w:rPr>
          <w:t>T</w:t>
        </w:r>
        <w:r w:rsidR="00CE0CA2">
          <w:rPr>
            <w:rFonts w:ascii="Arial" w:eastAsia="Times New Roman" w:hAnsi="Arial" w:cs="Arial"/>
            <w:szCs w:val="24"/>
            <w:lang w:val="en-CA" w:eastAsia="en-CA"/>
          </w:rPr>
          <w:t xml:space="preserve">his effect can be ameliorated by the center-log ratio transformation. </w:t>
        </w:r>
      </w:ins>
    </w:p>
    <w:p w14:paraId="2C2D4ACF" w14:textId="4E8E90F0" w:rsidR="00CE0CA2" w:rsidRDefault="00CE0CA2" w:rsidP="00274414">
      <w:pPr>
        <w:spacing w:line="480" w:lineRule="auto"/>
        <w:ind w:firstLine="720"/>
        <w:rPr>
          <w:ins w:id="222" w:author="gg" w:date="2016-03-04T15:55:00Z"/>
          <w:rFonts w:ascii="Arial" w:eastAsia="Times New Roman" w:hAnsi="Arial" w:cs="Arial"/>
          <w:szCs w:val="24"/>
          <w:lang w:val="en-CA" w:eastAsia="en-CA"/>
        </w:rPr>
      </w:pPr>
      <w:ins w:id="223" w:author="gg" w:date="2016-03-04T15:55:00Z">
        <w:r>
          <w:rPr>
            <w:rFonts w:ascii="Arial" w:eastAsia="Times New Roman" w:hAnsi="Arial" w:cs="Arial"/>
            <w:szCs w:val="24"/>
            <w:lang w:val="en-CA" w:eastAsia="en-CA"/>
          </w:rPr>
          <w:lastRenderedPageBreak/>
          <w:t>There are two approaches that assess differential abundance in a compositional data analysis framework. The simplest approach is the ANCOM tool (Mandal et al. 2015)</w:t>
        </w:r>
        <w:r w:rsidR="00635E20">
          <w:rPr>
            <w:rFonts w:ascii="Arial" w:eastAsia="Times New Roman" w:hAnsi="Arial" w:cs="Arial"/>
            <w:szCs w:val="24"/>
            <w:lang w:val="en-CA" w:eastAsia="en-CA"/>
          </w:rPr>
          <w:t>,</w:t>
        </w:r>
        <w:r>
          <w:rPr>
            <w:rFonts w:ascii="Arial" w:eastAsia="Times New Roman" w:hAnsi="Arial" w:cs="Arial"/>
            <w:szCs w:val="24"/>
            <w:lang w:val="en-CA" w:eastAsia="en-CA"/>
          </w:rPr>
          <w:t xml:space="preserve"> which assesses statistical significance on log-ratio transformed data. This </w:t>
        </w:r>
        <w:r w:rsidR="00645BF6">
          <w:rPr>
            <w:rFonts w:ascii="Arial" w:eastAsia="Times New Roman" w:hAnsi="Arial" w:cs="Arial"/>
            <w:szCs w:val="24"/>
            <w:lang w:val="en-CA" w:eastAsia="en-CA"/>
          </w:rPr>
          <w:t>is</w:t>
        </w:r>
        <w:r>
          <w:rPr>
            <w:rFonts w:ascii="Arial" w:eastAsia="Times New Roman" w:hAnsi="Arial" w:cs="Arial"/>
            <w:szCs w:val="24"/>
            <w:lang w:val="en-CA" w:eastAsia="en-CA"/>
          </w:rPr>
          <w:t xml:space="preserve"> more robust tha</w:t>
        </w:r>
        <w:r w:rsidR="00144CDE">
          <w:rPr>
            <w:rFonts w:ascii="Arial" w:eastAsia="Times New Roman" w:hAnsi="Arial" w:cs="Arial"/>
            <w:szCs w:val="24"/>
            <w:lang w:val="en-CA" w:eastAsia="en-CA"/>
          </w:rPr>
          <w:t xml:space="preserve">n both traditional t-tests and more </w:t>
        </w:r>
        <w:r>
          <w:rPr>
            <w:rFonts w:ascii="Arial" w:eastAsia="Times New Roman" w:hAnsi="Arial" w:cs="Arial"/>
            <w:szCs w:val="24"/>
            <w:lang w:val="en-CA" w:eastAsia="en-CA"/>
          </w:rPr>
          <w:t xml:space="preserve">sophisticated approaches such as zero-inflated Gaussian methods. It should be noted that the software is not deposited into a public repository, and that the 0-replacement value used is fixed in the software. </w:t>
        </w:r>
      </w:ins>
    </w:p>
    <w:p w14:paraId="609BA59D" w14:textId="54892217" w:rsidR="00CE0CA2" w:rsidRDefault="00CE0CA2" w:rsidP="00274414">
      <w:pPr>
        <w:spacing w:line="480" w:lineRule="auto"/>
        <w:ind w:firstLine="720"/>
        <w:rPr>
          <w:ins w:id="224" w:author="gg" w:date="2016-03-04T15:55:00Z"/>
          <w:rFonts w:ascii="Arial" w:eastAsia="Times New Roman" w:hAnsi="Arial" w:cs="Arial"/>
          <w:szCs w:val="24"/>
          <w:lang w:val="en-CA" w:eastAsia="en-CA"/>
        </w:rPr>
      </w:pPr>
      <w:r>
        <w:rPr>
          <w:rFonts w:ascii="Arial" w:hAnsi="Arial"/>
          <w:lang w:val="en-CA"/>
          <w:rPrChange w:id="225" w:author="gg" w:date="2016-03-04T15:55:00Z">
            <w:rPr>
              <w:rFonts w:ascii="Arial" w:hAnsi="Arial"/>
              <w:b/>
            </w:rPr>
          </w:rPrChange>
        </w:rPr>
        <w:t xml:space="preserve">A </w:t>
      </w:r>
      <w:del w:id="226" w:author="gg" w:date="2016-03-04T15:55:00Z">
        <w:r w:rsidR="002A47C3" w:rsidRPr="009514F0">
          <w:rPr>
            <w:rFonts w:ascii="Arial" w:hAnsi="Arial" w:cs="Arial"/>
            <w:b/>
            <w:szCs w:val="24"/>
          </w:rPr>
          <w:delText xml:space="preserve">worked example: </w:delText>
        </w:r>
        <w:r w:rsidR="003B2FC0" w:rsidRPr="009514F0">
          <w:rPr>
            <w:rFonts w:ascii="Arial" w:hAnsi="Arial" w:cs="Arial"/>
            <w:szCs w:val="24"/>
          </w:rPr>
          <w:delText xml:space="preserve">The figures that follow can be reproduced by downloading and running the </w:delText>
        </w:r>
      </w:del>
      <w:ins w:id="227" w:author="gg" w:date="2016-03-04T15:55:00Z">
        <w:r>
          <w:rPr>
            <w:rFonts w:ascii="Arial" w:eastAsia="Times New Roman" w:hAnsi="Arial" w:cs="Arial"/>
            <w:szCs w:val="24"/>
            <w:lang w:val="en-CA" w:eastAsia="en-CA"/>
          </w:rPr>
          <w:t>slightly more complex approach is used by the ALDEx2 package, available from Bioconductor (Fernandes et al 2013, Fernandes et al 2014). Like ANCOM, ALDEx2 cent</w:t>
        </w:r>
        <w:r w:rsidR="00645BF6">
          <w:rPr>
            <w:rFonts w:ascii="Arial" w:eastAsia="Times New Roman" w:hAnsi="Arial" w:cs="Arial"/>
            <w:szCs w:val="24"/>
            <w:lang w:val="en-CA" w:eastAsia="en-CA"/>
          </w:rPr>
          <w:t>re</w:t>
        </w:r>
        <w:r>
          <w:rPr>
            <w:rFonts w:ascii="Arial" w:eastAsia="Times New Roman" w:hAnsi="Arial" w:cs="Arial"/>
            <w:szCs w:val="24"/>
            <w:lang w:val="en-CA" w:eastAsia="en-CA"/>
          </w:rPr>
          <w:t xml:space="preserve"> log-ratio transforms the data prior to the assessment of statistical significance, however ALDEx2 differs greatly in how values of 0 are handled. ALDEx2 estimates a </w:t>
        </w:r>
        <w:r w:rsidR="00635E20">
          <w:rPr>
            <w:rFonts w:ascii="Arial" w:eastAsia="Times New Roman" w:hAnsi="Arial" w:cs="Arial"/>
            <w:szCs w:val="24"/>
            <w:lang w:val="en-CA" w:eastAsia="en-CA"/>
          </w:rPr>
          <w:t xml:space="preserve">large number of </w:t>
        </w:r>
        <w:r>
          <w:rPr>
            <w:rFonts w:ascii="Arial" w:eastAsia="Times New Roman" w:hAnsi="Arial" w:cs="Arial"/>
            <w:szCs w:val="24"/>
            <w:lang w:val="en-CA" w:eastAsia="en-CA"/>
          </w:rPr>
          <w:t>possible values for 0  (and any other count for a taxon in a sample), conducts significance tests on all estimated values, and takes the average significance test value as the most representative for that taxon. In essence, ALDEx2  determin</w:t>
        </w:r>
        <w:r w:rsidR="00645BF6">
          <w:rPr>
            <w:rFonts w:ascii="Arial" w:eastAsia="Times New Roman" w:hAnsi="Arial" w:cs="Arial"/>
            <w:szCs w:val="24"/>
            <w:lang w:val="en-CA" w:eastAsia="en-CA"/>
          </w:rPr>
          <w:t>es</w:t>
        </w:r>
        <w:r>
          <w:rPr>
            <w:rFonts w:ascii="Arial" w:eastAsia="Times New Roman" w:hAnsi="Arial" w:cs="Arial"/>
            <w:szCs w:val="24"/>
            <w:lang w:val="en-CA" w:eastAsia="en-CA"/>
          </w:rPr>
          <w:t xml:space="preserve"> which taxa are significant after accounting for the random sampling that occurs when the DNA is extracted and loaded onto the sequencing instrument. In either case, both ANCOM and ALDEx2</w:t>
        </w:r>
        <w:r w:rsidR="0060362D">
          <w:rPr>
            <w:rFonts w:ascii="Arial" w:eastAsia="Times New Roman" w:hAnsi="Arial" w:cs="Arial"/>
            <w:szCs w:val="24"/>
            <w:lang w:val="en-CA" w:eastAsia="en-CA"/>
          </w:rPr>
          <w:t xml:space="preserve"> </w:t>
        </w:r>
        <w:r w:rsidR="00970E13">
          <w:rPr>
            <w:rFonts w:ascii="Arial" w:eastAsia="Times New Roman" w:hAnsi="Arial" w:cs="Arial"/>
            <w:szCs w:val="24"/>
            <w:lang w:val="en-CA" w:eastAsia="en-CA"/>
          </w:rPr>
          <w:t>explicitly</w:t>
        </w:r>
        <w:r w:rsidR="0060362D">
          <w:rPr>
            <w:rFonts w:ascii="Arial" w:eastAsia="Times New Roman" w:hAnsi="Arial" w:cs="Arial"/>
            <w:szCs w:val="24"/>
            <w:lang w:val="en-CA" w:eastAsia="en-CA"/>
          </w:rPr>
          <w:t xml:space="preserve"> acknowledge the multivariate compositional nature of the data, and</w:t>
        </w:r>
        <w:r>
          <w:rPr>
            <w:rFonts w:ascii="Arial" w:eastAsia="Times New Roman" w:hAnsi="Arial" w:cs="Arial"/>
            <w:szCs w:val="24"/>
            <w:lang w:val="en-CA" w:eastAsia="en-CA"/>
          </w:rPr>
          <w:t xml:space="preserve"> control for false positive identifications </w:t>
        </w:r>
        <w:r w:rsidR="0060362D">
          <w:rPr>
            <w:rFonts w:ascii="Arial" w:eastAsia="Times New Roman" w:hAnsi="Arial" w:cs="Arial"/>
            <w:szCs w:val="24"/>
            <w:lang w:val="en-CA" w:eastAsia="en-CA"/>
          </w:rPr>
          <w:t xml:space="preserve">much better </w:t>
        </w:r>
        <w:r>
          <w:rPr>
            <w:rFonts w:ascii="Arial" w:eastAsia="Times New Roman" w:hAnsi="Arial" w:cs="Arial"/>
            <w:szCs w:val="24"/>
            <w:lang w:val="en-CA" w:eastAsia="en-CA"/>
          </w:rPr>
          <w:t>than do the usual approaches</w:t>
        </w:r>
        <w:r w:rsidR="0060362D">
          <w:rPr>
            <w:rFonts w:ascii="Arial" w:eastAsia="Times New Roman" w:hAnsi="Arial" w:cs="Arial"/>
            <w:szCs w:val="24"/>
            <w:lang w:val="en-CA" w:eastAsia="en-CA"/>
          </w:rPr>
          <w:t xml:space="preserve">. </w:t>
        </w:r>
      </w:ins>
    </w:p>
    <w:p w14:paraId="25DFDF72" w14:textId="6039621A" w:rsidR="00994AED" w:rsidRPr="007510D4" w:rsidRDefault="000161C1" w:rsidP="00AF1628">
      <w:pPr>
        <w:spacing w:line="480" w:lineRule="auto"/>
        <w:rPr>
          <w:ins w:id="228" w:author="gg" w:date="2016-03-04T15:55:00Z"/>
          <w:rFonts w:ascii="Arial" w:eastAsia="Times New Roman" w:hAnsi="Arial" w:cs="Arial"/>
          <w:szCs w:val="24"/>
          <w:lang w:val="en-CA" w:eastAsia="en-CA"/>
        </w:rPr>
      </w:pPr>
      <w:ins w:id="229" w:author="gg" w:date="2016-03-04T15:55:00Z">
        <w:r w:rsidRPr="00A97A68">
          <w:rPr>
            <w:rFonts w:ascii="Arial" w:eastAsia="Times New Roman" w:hAnsi="Arial" w:cs="Arial"/>
            <w:szCs w:val="24"/>
            <w:u w:val="single"/>
            <w:lang w:val="en-CA" w:eastAsia="en-CA"/>
          </w:rPr>
          <w:t>3: What is the correlation structure of the taxonomic groups?</w:t>
        </w:r>
        <w:r w:rsidR="0014280D">
          <w:rPr>
            <w:rFonts w:ascii="Arial" w:eastAsia="Times New Roman" w:hAnsi="Arial" w:cs="Arial"/>
            <w:szCs w:val="24"/>
            <w:lang w:val="en-CA" w:eastAsia="en-CA"/>
          </w:rPr>
          <w:t xml:space="preserve"> </w:t>
        </w:r>
        <w:r w:rsidR="00635E20">
          <w:rPr>
            <w:rFonts w:ascii="Arial" w:eastAsia="Times New Roman" w:hAnsi="Arial" w:cs="Arial"/>
            <w:szCs w:val="24"/>
            <w:lang w:val="en-CA" w:eastAsia="en-CA"/>
          </w:rPr>
          <w:t>As noted above, s</w:t>
        </w:r>
        <w:r w:rsidR="00E4752F">
          <w:rPr>
            <w:rFonts w:ascii="Arial" w:eastAsia="Times New Roman" w:hAnsi="Arial" w:cs="Arial"/>
            <w:szCs w:val="24"/>
            <w:lang w:val="en-CA" w:eastAsia="en-CA"/>
          </w:rPr>
          <w:t xml:space="preserve">purious correlation is a very large problem in microbiome datasets, and any analysis that reports correlations using traditional methods, such as Pearson’s or Spearman’s correlations, Kendall’s Tau or Partial correlations </w:t>
        </w:r>
        <w:r w:rsidR="00130F89">
          <w:rPr>
            <w:rFonts w:ascii="Arial" w:eastAsia="Times New Roman" w:hAnsi="Arial" w:cs="Arial"/>
            <w:szCs w:val="24"/>
            <w:lang w:val="en-CA" w:eastAsia="en-CA"/>
          </w:rPr>
          <w:t>is</w:t>
        </w:r>
        <w:r w:rsidR="00E4752F">
          <w:rPr>
            <w:rFonts w:ascii="Arial" w:eastAsia="Times New Roman" w:hAnsi="Arial" w:cs="Arial"/>
            <w:szCs w:val="24"/>
            <w:lang w:val="en-CA" w:eastAsia="en-CA"/>
          </w:rPr>
          <w:t xml:space="preserve"> likely to be wrong (Friedman and Alm 2012, Lovell </w:t>
        </w:r>
        <w:r w:rsidR="00635E20">
          <w:rPr>
            <w:rFonts w:ascii="Arial" w:eastAsia="Times New Roman" w:hAnsi="Arial" w:cs="Arial"/>
            <w:szCs w:val="24"/>
            <w:lang w:val="en-CA" w:eastAsia="en-CA"/>
          </w:rPr>
          <w:t xml:space="preserve">et al. </w:t>
        </w:r>
        <w:r w:rsidR="00E4752F">
          <w:rPr>
            <w:rFonts w:ascii="Arial" w:eastAsia="Times New Roman" w:hAnsi="Arial" w:cs="Arial"/>
            <w:szCs w:val="24"/>
            <w:lang w:val="en-CA" w:eastAsia="en-CA"/>
          </w:rPr>
          <w:t>2015</w:t>
        </w:r>
        <w:r w:rsidR="00635E20">
          <w:rPr>
            <w:rFonts w:ascii="Arial" w:eastAsia="Times New Roman" w:hAnsi="Arial" w:cs="Arial"/>
            <w:szCs w:val="24"/>
            <w:lang w:val="en-CA" w:eastAsia="en-CA"/>
          </w:rPr>
          <w:t>, Kurtz et al 201</w:t>
        </w:r>
        <w:r w:rsidR="00231B69">
          <w:rPr>
            <w:rFonts w:ascii="Arial" w:eastAsia="Times New Roman" w:hAnsi="Arial" w:cs="Arial"/>
            <w:szCs w:val="24"/>
            <w:lang w:val="en-CA" w:eastAsia="en-CA"/>
          </w:rPr>
          <w:t>5</w:t>
        </w:r>
        <w:r w:rsidR="00E4752F">
          <w:rPr>
            <w:rFonts w:ascii="Arial" w:eastAsia="Times New Roman" w:hAnsi="Arial" w:cs="Arial"/>
            <w:szCs w:val="24"/>
            <w:lang w:val="en-CA" w:eastAsia="en-CA"/>
          </w:rPr>
          <w:t xml:space="preserve">). However, there are a number of approaches that </w:t>
        </w:r>
        <w:r w:rsidR="00E4752F">
          <w:rPr>
            <w:rFonts w:ascii="Arial" w:eastAsia="Times New Roman" w:hAnsi="Arial" w:cs="Arial"/>
            <w:szCs w:val="24"/>
            <w:lang w:val="en-CA" w:eastAsia="en-CA"/>
          </w:rPr>
          <w:lastRenderedPageBreak/>
          <w:t>use a compositional data analytic approach to correlation.</w:t>
        </w:r>
        <w:r w:rsidR="006738EA">
          <w:rPr>
            <w:rFonts w:ascii="Arial" w:eastAsia="Times New Roman" w:hAnsi="Arial" w:cs="Arial"/>
            <w:szCs w:val="24"/>
            <w:lang w:val="en-CA" w:eastAsia="en-CA"/>
          </w:rPr>
          <w:t xml:space="preserve"> In a compositional approach, the variance between</w:t>
        </w:r>
        <w:r w:rsidR="00E4752F">
          <w:rPr>
            <w:rFonts w:ascii="Arial" w:eastAsia="Times New Roman" w:hAnsi="Arial" w:cs="Arial"/>
            <w:szCs w:val="24"/>
            <w:lang w:val="en-CA" w:eastAsia="en-CA"/>
          </w:rPr>
          <w:t xml:space="preserve"> </w:t>
        </w:r>
        <w:r w:rsidR="006738EA">
          <w:rPr>
            <w:rFonts w:ascii="Arial" w:eastAsia="Times New Roman" w:hAnsi="Arial" w:cs="Arial"/>
            <w:szCs w:val="24"/>
            <w:lang w:val="en-CA" w:eastAsia="en-CA"/>
          </w:rPr>
          <w:t xml:space="preserve">ratios of two taxa should be 0 or nearly so for two taxa to be counted as correlated (Aitchison 1986, Lovell et al. 2015). The difficulty comes when placing this approach into a familiar null hypothesis test framework, or </w:t>
        </w:r>
        <w:r w:rsidR="00970E13">
          <w:rPr>
            <w:rFonts w:ascii="Arial" w:eastAsia="Times New Roman" w:hAnsi="Arial" w:cs="Arial"/>
            <w:szCs w:val="24"/>
            <w:lang w:val="en-CA" w:eastAsia="en-CA"/>
          </w:rPr>
          <w:t xml:space="preserve">when </w:t>
        </w:r>
        <w:r w:rsidR="006738EA">
          <w:rPr>
            <w:rFonts w:ascii="Arial" w:eastAsia="Times New Roman" w:hAnsi="Arial" w:cs="Arial"/>
            <w:szCs w:val="24"/>
            <w:lang w:val="en-CA" w:eastAsia="en-CA"/>
          </w:rPr>
          <w:t>apply</w:t>
        </w:r>
        <w:r w:rsidR="00970E13">
          <w:rPr>
            <w:rFonts w:ascii="Arial" w:eastAsia="Times New Roman" w:hAnsi="Arial" w:cs="Arial"/>
            <w:szCs w:val="24"/>
            <w:lang w:val="en-CA" w:eastAsia="en-CA"/>
          </w:rPr>
          <w:t>ing</w:t>
        </w:r>
        <w:r w:rsidR="006738EA">
          <w:rPr>
            <w:rFonts w:ascii="Arial" w:eastAsia="Times New Roman" w:hAnsi="Arial" w:cs="Arial"/>
            <w:szCs w:val="24"/>
            <w:lang w:val="en-CA" w:eastAsia="en-CA"/>
          </w:rPr>
          <w:t xml:space="preserve"> a consistent scale to the measure. The simplest </w:t>
        </w:r>
        <w:r w:rsidR="00144CDE">
          <w:rPr>
            <w:rFonts w:ascii="Arial" w:eastAsia="Times New Roman" w:hAnsi="Arial" w:cs="Arial"/>
            <w:szCs w:val="24"/>
            <w:lang w:val="en-CA" w:eastAsia="en-CA"/>
          </w:rPr>
          <w:t>approach</w:t>
        </w:r>
        <w:r w:rsidR="006738EA">
          <w:rPr>
            <w:rFonts w:ascii="Arial" w:eastAsia="Times New Roman" w:hAnsi="Arial" w:cs="Arial"/>
            <w:szCs w:val="24"/>
            <w:lang w:val="en-CA" w:eastAsia="en-CA"/>
          </w:rPr>
          <w:t xml:space="preserve"> is to calculate the phi statistic </w:t>
        </w:r>
        <w:r w:rsidR="007510D4">
          <w:rPr>
            <w:rFonts w:ascii="Arial" w:eastAsia="Times New Roman" w:hAnsi="Arial" w:cs="Arial"/>
            <w:szCs w:val="24"/>
            <w:lang w:val="en-CA" w:eastAsia="en-CA"/>
          </w:rPr>
          <w:t xml:space="preserve">for two taxa X and Y, </w:t>
        </w:r>
        <w:r w:rsidR="006738EA">
          <w:rPr>
            <w:rFonts w:ascii="Arial" w:eastAsia="Times New Roman" w:hAnsi="Arial" w:cs="Arial"/>
            <w:szCs w:val="24"/>
            <w:lang w:val="en-CA" w:eastAsia="en-CA"/>
          </w:rPr>
          <w:t xml:space="preserve">which is the </w:t>
        </w:r>
        <w:r w:rsidR="007510D4">
          <w:rPr>
            <w:rFonts w:ascii="Arial" w:eastAsia="Times New Roman" w:hAnsi="Arial" w:cs="Arial"/>
            <w:szCs w:val="24"/>
            <w:lang w:val="en-CA" w:eastAsia="en-CA"/>
          </w:rPr>
          <w:t>var(log(X/Y)/var(log(X) (Lovell et al, 2015)</w:t>
        </w:r>
        <w:r w:rsidR="00970E13">
          <w:rPr>
            <w:rFonts w:ascii="Arial" w:eastAsia="Times New Roman" w:hAnsi="Arial" w:cs="Arial"/>
            <w:szCs w:val="24"/>
            <w:lang w:val="en-CA" w:eastAsia="en-CA"/>
          </w:rPr>
          <w:t>, where log() is meant to imply the clr values of X or Y</w:t>
        </w:r>
        <w:r w:rsidR="007510D4">
          <w:rPr>
            <w:rFonts w:ascii="Arial" w:eastAsia="Times New Roman" w:hAnsi="Arial" w:cs="Arial"/>
            <w:szCs w:val="24"/>
            <w:lang w:val="en-CA" w:eastAsia="en-CA"/>
          </w:rPr>
          <w:t xml:space="preserve">. This measure has the advantage of being easily calculated and strictly enforcing the compositional data analysis approach. The </w:t>
        </w:r>
        <w:r w:rsidR="006738EA">
          <w:rPr>
            <w:rFonts w:ascii="Arial" w:eastAsia="Times New Roman" w:hAnsi="Arial" w:cs="Arial"/>
            <w:szCs w:val="24"/>
            <w:lang w:val="en-CA" w:eastAsia="en-CA"/>
          </w:rPr>
          <w:t>SparCC</w:t>
        </w:r>
        <w:r w:rsidR="007510D4">
          <w:rPr>
            <w:rFonts w:ascii="Arial" w:eastAsia="Times New Roman" w:hAnsi="Arial" w:cs="Arial"/>
            <w:szCs w:val="24"/>
            <w:lang w:val="en-CA" w:eastAsia="en-CA"/>
          </w:rPr>
          <w:t xml:space="preserve"> method</w:t>
        </w:r>
        <w:r w:rsidR="006738EA">
          <w:rPr>
            <w:rFonts w:ascii="Arial" w:eastAsia="Times New Roman" w:hAnsi="Arial" w:cs="Arial"/>
            <w:szCs w:val="24"/>
            <w:lang w:val="en-CA" w:eastAsia="en-CA"/>
          </w:rPr>
          <w:t xml:space="preserve"> </w:t>
        </w:r>
        <w:r w:rsidR="007510D4">
          <w:rPr>
            <w:rFonts w:ascii="Arial" w:eastAsia="Times New Roman" w:hAnsi="Arial" w:cs="Arial"/>
            <w:szCs w:val="24"/>
            <w:lang w:val="en-CA" w:eastAsia="en-CA"/>
          </w:rPr>
          <w:t>(Friedman and Alm</w:t>
        </w:r>
        <w:r w:rsidR="00130F89">
          <w:rPr>
            <w:rFonts w:ascii="Arial" w:eastAsia="Times New Roman" w:hAnsi="Arial" w:cs="Arial"/>
            <w:szCs w:val="24"/>
            <w:lang w:val="en-CA" w:eastAsia="en-CA"/>
          </w:rPr>
          <w:t>, 2012</w:t>
        </w:r>
        <w:r w:rsidR="007510D4">
          <w:rPr>
            <w:rFonts w:ascii="Arial" w:eastAsia="Times New Roman" w:hAnsi="Arial" w:cs="Arial"/>
            <w:szCs w:val="24"/>
            <w:lang w:val="en-CA" w:eastAsia="en-CA"/>
          </w:rPr>
          <w:t xml:space="preserve">) </w:t>
        </w:r>
        <w:r w:rsidR="006738EA">
          <w:rPr>
            <w:rFonts w:ascii="Arial" w:eastAsia="Times New Roman" w:hAnsi="Arial" w:cs="Arial"/>
            <w:szCs w:val="24"/>
            <w:lang w:val="en-CA" w:eastAsia="en-CA"/>
          </w:rPr>
          <w:t>uses Bayesian estim</w:t>
        </w:r>
        <w:r w:rsidR="007510D4">
          <w:rPr>
            <w:rFonts w:ascii="Arial" w:eastAsia="Times New Roman" w:hAnsi="Arial" w:cs="Arial"/>
            <w:szCs w:val="24"/>
            <w:lang w:val="en-CA" w:eastAsia="en-CA"/>
          </w:rPr>
          <w:t>ates of the value of X and Y but calculates a mean value of a measure similar to the concordance correlation coeffici</w:t>
        </w:r>
        <w:r w:rsidR="007510D4" w:rsidRPr="007510D4">
          <w:rPr>
            <w:rFonts w:ascii="Arial" w:eastAsia="Times New Roman" w:hAnsi="Arial" w:cs="Arial"/>
            <w:szCs w:val="24"/>
            <w:lang w:val="en-CA" w:eastAsia="en-CA"/>
          </w:rPr>
          <w:t>ent.  The S</w:t>
        </w:r>
        <w:r w:rsidR="007510D4" w:rsidRPr="007510D4">
          <w:rPr>
            <w:rFonts w:ascii="Arial" w:hAnsi="Arial" w:cs="Arial"/>
            <w:szCs w:val="24"/>
          </w:rPr>
          <w:t xml:space="preserve">PIEC-EASI approach (Kurtz et al. 2015) uses clr-transformed values and infers a graphical model under the assumption of a sparse correlation network. Both of the latter approaches are less rigorous </w:t>
        </w:r>
        <w:r w:rsidR="00130F89">
          <w:rPr>
            <w:rFonts w:ascii="Arial" w:hAnsi="Arial" w:cs="Arial"/>
            <w:szCs w:val="24"/>
          </w:rPr>
          <w:t>for</w:t>
        </w:r>
        <w:r w:rsidR="007510D4" w:rsidRPr="007510D4">
          <w:rPr>
            <w:rFonts w:ascii="Arial" w:hAnsi="Arial" w:cs="Arial"/>
            <w:szCs w:val="24"/>
          </w:rPr>
          <w:t xml:space="preserve"> estimating correlations in compositional data than is the calculation of phi,</w:t>
        </w:r>
        <w:r w:rsidR="00144CDE">
          <w:rPr>
            <w:rFonts w:ascii="Arial" w:hAnsi="Arial" w:cs="Arial"/>
            <w:szCs w:val="24"/>
          </w:rPr>
          <w:t xml:space="preserve"> and make strong assumptions about the scarcity of the data. However, they bot</w:t>
        </w:r>
        <w:r w:rsidR="007510D4" w:rsidRPr="007510D4">
          <w:rPr>
            <w:rFonts w:ascii="Arial" w:hAnsi="Arial" w:cs="Arial"/>
            <w:szCs w:val="24"/>
          </w:rPr>
          <w:t xml:space="preserve"> offer the advantage of using a full or partial Bayesian approach</w:t>
        </w:r>
        <w:r w:rsidR="00144CDE">
          <w:rPr>
            <w:rFonts w:ascii="Arial" w:hAnsi="Arial" w:cs="Arial"/>
            <w:szCs w:val="24"/>
          </w:rPr>
          <w:t>, which is generally more powerful than point-estimate based approaches</w:t>
        </w:r>
        <w:r w:rsidR="007510D4" w:rsidRPr="007510D4">
          <w:rPr>
            <w:rFonts w:ascii="Arial" w:hAnsi="Arial" w:cs="Arial"/>
            <w:szCs w:val="24"/>
          </w:rPr>
          <w:t xml:space="preserve">. </w:t>
        </w:r>
      </w:ins>
    </w:p>
    <w:p w14:paraId="14756294" w14:textId="10BE8B0E" w:rsidR="00144CDE" w:rsidRPr="00144CDE" w:rsidRDefault="00144CDE" w:rsidP="00144CDE">
      <w:pPr>
        <w:spacing w:line="480" w:lineRule="auto"/>
        <w:rPr>
          <w:ins w:id="230" w:author="gg" w:date="2016-03-04T15:55:00Z"/>
          <w:rFonts w:ascii="Arial" w:hAnsi="Arial" w:cs="Arial"/>
          <w:b/>
          <w:szCs w:val="24"/>
        </w:rPr>
      </w:pPr>
      <w:ins w:id="231" w:author="gg" w:date="2016-03-04T15:55:00Z">
        <w:r w:rsidRPr="00144CDE">
          <w:rPr>
            <w:rFonts w:ascii="Arial" w:hAnsi="Arial" w:cs="Arial"/>
            <w:b/>
            <w:szCs w:val="24"/>
          </w:rPr>
          <w:t>Results</w:t>
        </w:r>
        <w:r w:rsidR="00A177A5">
          <w:rPr>
            <w:rFonts w:ascii="Arial" w:hAnsi="Arial" w:cs="Arial"/>
            <w:b/>
            <w:szCs w:val="24"/>
          </w:rPr>
          <w:t xml:space="preserve"> and Use Cases</w:t>
        </w:r>
      </w:ins>
    </w:p>
    <w:p w14:paraId="7EDB6FC8" w14:textId="5B017050" w:rsidR="002A47C3" w:rsidRPr="009514F0" w:rsidRDefault="00144CDE">
      <w:pPr>
        <w:spacing w:line="480" w:lineRule="auto"/>
        <w:ind w:firstLine="720"/>
        <w:rPr>
          <w:ins w:id="232" w:author="gg" w:date="2016-03-04T15:55:00Z"/>
          <w:rFonts w:ascii="Arial" w:hAnsi="Arial" w:cs="Arial"/>
          <w:szCs w:val="24"/>
        </w:rPr>
      </w:pPr>
      <w:ins w:id="233" w:author="gg" w:date="2016-03-04T15:55:00Z">
        <w:r>
          <w:rPr>
            <w:rFonts w:ascii="Arial" w:hAnsi="Arial" w:cs="Arial"/>
            <w:szCs w:val="24"/>
          </w:rPr>
          <w:t>Having introduced the issue of compositional data analysis, w</w:t>
        </w:r>
        <w:r w:rsidR="004F47FC">
          <w:rPr>
            <w:rFonts w:ascii="Arial" w:hAnsi="Arial" w:cs="Arial"/>
            <w:szCs w:val="24"/>
          </w:rPr>
          <w:t xml:space="preserve">e now present </w:t>
        </w:r>
        <w:r w:rsidR="00635E20">
          <w:rPr>
            <w:rFonts w:ascii="Arial" w:hAnsi="Arial" w:cs="Arial"/>
            <w:szCs w:val="24"/>
          </w:rPr>
          <w:t>the results of two</w:t>
        </w:r>
        <w:r w:rsidR="004F47FC">
          <w:rPr>
            <w:rFonts w:ascii="Arial" w:hAnsi="Arial" w:cs="Arial"/>
            <w:szCs w:val="24"/>
          </w:rPr>
          <w:t xml:space="preserve"> worked examples illustrating how these </w:t>
        </w:r>
        <w:r w:rsidR="00492706">
          <w:rPr>
            <w:rFonts w:ascii="Arial" w:hAnsi="Arial" w:cs="Arial"/>
            <w:szCs w:val="24"/>
          </w:rPr>
          <w:t>approaches</w:t>
        </w:r>
        <w:r w:rsidR="004F47FC">
          <w:rPr>
            <w:rFonts w:ascii="Arial" w:hAnsi="Arial" w:cs="Arial"/>
            <w:szCs w:val="24"/>
          </w:rPr>
          <w:t xml:space="preserve"> can be applied to two different 16S rRNA gene sequencing datasets</w:t>
        </w:r>
        <w:r w:rsidR="00635E20">
          <w:rPr>
            <w:rFonts w:ascii="Arial" w:hAnsi="Arial" w:cs="Arial"/>
            <w:szCs w:val="24"/>
          </w:rPr>
          <w:t xml:space="preserve"> from the </w:t>
        </w:r>
        <w:r>
          <w:rPr>
            <w:rFonts w:ascii="Arial" w:hAnsi="Arial" w:cs="Arial"/>
            <w:szCs w:val="24"/>
          </w:rPr>
          <w:t xml:space="preserve">recent </w:t>
        </w:r>
        <w:r w:rsidR="00635E20">
          <w:rPr>
            <w:rFonts w:ascii="Arial" w:hAnsi="Arial" w:cs="Arial"/>
            <w:szCs w:val="24"/>
          </w:rPr>
          <w:t>literature</w:t>
        </w:r>
        <w:r w:rsidR="004F47FC">
          <w:rPr>
            <w:rFonts w:ascii="Arial" w:hAnsi="Arial" w:cs="Arial"/>
            <w:szCs w:val="24"/>
          </w:rPr>
          <w:t xml:space="preserve">. </w:t>
        </w:r>
        <w:r>
          <w:rPr>
            <w:rFonts w:ascii="Arial" w:hAnsi="Arial" w:cs="Arial"/>
            <w:szCs w:val="24"/>
          </w:rPr>
          <w:t>A full description of the methodology, the datasets and the code used to generate t</w:t>
        </w:r>
        <w:r w:rsidR="004F47FC" w:rsidRPr="009514F0">
          <w:rPr>
            <w:rFonts w:ascii="Arial" w:hAnsi="Arial" w:cs="Arial"/>
            <w:szCs w:val="24"/>
          </w:rPr>
          <w:t xml:space="preserve">he figures </w:t>
        </w:r>
        <w:r>
          <w:rPr>
            <w:rFonts w:ascii="Arial" w:hAnsi="Arial" w:cs="Arial"/>
            <w:szCs w:val="24"/>
          </w:rPr>
          <w:t xml:space="preserve">is given in the Supplementary </w:t>
        </w:r>
      </w:ins>
      <w:r>
        <w:rPr>
          <w:rFonts w:ascii="Arial" w:hAnsi="Arial" w:cs="Arial"/>
          <w:szCs w:val="24"/>
        </w:rPr>
        <w:t>f</w:t>
      </w:r>
      <w:r w:rsidR="004F47FC" w:rsidRPr="009514F0">
        <w:rPr>
          <w:rFonts w:ascii="Arial" w:hAnsi="Arial" w:cs="Arial"/>
          <w:szCs w:val="24"/>
        </w:rPr>
        <w:t xml:space="preserve">ile </w:t>
      </w:r>
      <w:r w:rsidR="004F47FC" w:rsidRPr="009514F0">
        <w:rPr>
          <w:rFonts w:ascii="Arial" w:hAnsi="Arial" w:cs="Arial"/>
          <w:b/>
          <w:szCs w:val="24"/>
        </w:rPr>
        <w:t>workshop.R</w:t>
      </w:r>
      <w:r w:rsidR="004F47FC">
        <w:rPr>
          <w:rFonts w:ascii="Arial" w:hAnsi="Arial" w:cs="Arial"/>
          <w:b/>
          <w:szCs w:val="24"/>
        </w:rPr>
        <w:t>nw</w:t>
      </w:r>
      <w:del w:id="234" w:author="gg" w:date="2016-03-04T15:55:00Z">
        <w:r w:rsidR="007B0216">
          <w:rPr>
            <w:rFonts w:ascii="Arial" w:hAnsi="Arial" w:cs="Arial"/>
            <w:szCs w:val="24"/>
          </w:rPr>
          <w:delText xml:space="preserve">, and </w:delText>
        </w:r>
      </w:del>
      <w:ins w:id="235" w:author="gg" w:date="2016-03-04T15:55:00Z">
        <w:r>
          <w:rPr>
            <w:rFonts w:ascii="Arial" w:hAnsi="Arial" w:cs="Arial"/>
            <w:szCs w:val="24"/>
          </w:rPr>
          <w:t xml:space="preserve">. Downloading and running this file in </w:t>
        </w:r>
        <w:r>
          <w:rPr>
            <w:rFonts w:ascii="Arial" w:hAnsi="Arial" w:cs="Arial"/>
            <w:szCs w:val="24"/>
          </w:rPr>
          <w:lastRenderedPageBreak/>
          <w:t>R or RStudio</w:t>
        </w:r>
        <w:r w:rsidR="004F47FC">
          <w:rPr>
            <w:rFonts w:ascii="Arial" w:hAnsi="Arial" w:cs="Arial"/>
            <w:szCs w:val="24"/>
          </w:rPr>
          <w:t xml:space="preserve"> will generate </w:t>
        </w:r>
      </w:ins>
      <w:r w:rsidR="004F47FC">
        <w:rPr>
          <w:rFonts w:ascii="Arial" w:hAnsi="Arial" w:cs="Arial"/>
          <w:szCs w:val="24"/>
        </w:rPr>
        <w:t>the associated workshop.pdf. The .Rnw document</w:t>
      </w:r>
      <w:r w:rsidR="004F47FC" w:rsidRPr="009514F0">
        <w:rPr>
          <w:rFonts w:ascii="Arial" w:hAnsi="Arial" w:cs="Arial"/>
          <w:szCs w:val="24"/>
        </w:rPr>
        <w:t xml:space="preserve"> contains both the code and </w:t>
      </w:r>
      <w:del w:id="236" w:author="gg" w:date="2016-03-04T15:55:00Z">
        <w:r w:rsidR="003B2FC0" w:rsidRPr="009514F0">
          <w:rPr>
            <w:rFonts w:ascii="Arial" w:hAnsi="Arial" w:cs="Arial"/>
            <w:szCs w:val="24"/>
          </w:rPr>
          <w:delText>annotations regarding what is happening behind the scenes</w:delText>
        </w:r>
      </w:del>
      <w:ins w:id="237" w:author="gg" w:date="2016-03-04T15:55:00Z">
        <w:r w:rsidR="004F47FC" w:rsidRPr="009514F0">
          <w:rPr>
            <w:rFonts w:ascii="Arial" w:hAnsi="Arial" w:cs="Arial"/>
            <w:szCs w:val="24"/>
          </w:rPr>
          <w:t>annotation</w:t>
        </w:r>
        <w:r w:rsidR="004F47FC">
          <w:rPr>
            <w:rFonts w:ascii="Arial" w:hAnsi="Arial" w:cs="Arial"/>
            <w:szCs w:val="24"/>
          </w:rPr>
          <w:t xml:space="preserve"> for </w:t>
        </w:r>
        <w:r w:rsidR="00E561BC">
          <w:rPr>
            <w:rFonts w:ascii="Arial" w:hAnsi="Arial" w:cs="Arial"/>
            <w:szCs w:val="24"/>
          </w:rPr>
          <w:t>the code</w:t>
        </w:r>
      </w:ins>
      <w:r w:rsidR="004F47FC">
        <w:rPr>
          <w:rFonts w:ascii="Arial" w:hAnsi="Arial" w:cs="Arial"/>
          <w:szCs w:val="24"/>
        </w:rPr>
        <w:t>, and the .pdf document contains the code and the resulting figures</w:t>
      </w:r>
      <w:r w:rsidR="004F47FC" w:rsidRPr="009514F0">
        <w:rPr>
          <w:rFonts w:ascii="Arial" w:hAnsi="Arial" w:cs="Arial"/>
          <w:szCs w:val="24"/>
        </w:rPr>
        <w:t>.</w:t>
      </w:r>
    </w:p>
    <w:p w14:paraId="44A681D0" w14:textId="4303885C" w:rsidR="001E6AF3" w:rsidRPr="00492706" w:rsidRDefault="00970E13" w:rsidP="00492706">
      <w:pPr>
        <w:spacing w:line="480" w:lineRule="auto"/>
        <w:ind w:firstLine="720"/>
        <w:rPr>
          <w:rFonts w:ascii="Arial" w:hAnsi="Arial"/>
          <w:u w:val="single"/>
          <w:rPrChange w:id="238" w:author="gg" w:date="2016-03-04T15:55:00Z">
            <w:rPr>
              <w:rFonts w:ascii="Arial" w:hAnsi="Arial"/>
            </w:rPr>
          </w:rPrChange>
        </w:rPr>
      </w:pPr>
      <w:ins w:id="239" w:author="gg" w:date="2016-03-04T15:55:00Z">
        <w:r w:rsidRPr="00492706">
          <w:rPr>
            <w:rFonts w:ascii="Arial" w:hAnsi="Arial" w:cs="Arial"/>
            <w:szCs w:val="24"/>
            <w:u w:val="single"/>
          </w:rPr>
          <w:t xml:space="preserve">First </w:t>
        </w:r>
        <w:r w:rsidR="002A47C3" w:rsidRPr="00492706">
          <w:rPr>
            <w:rFonts w:ascii="Arial" w:hAnsi="Arial" w:cs="Arial"/>
            <w:szCs w:val="24"/>
            <w:u w:val="single"/>
          </w:rPr>
          <w:t>worked example</w:t>
        </w:r>
        <w:r w:rsidR="00635E20" w:rsidRPr="00492706">
          <w:rPr>
            <w:rFonts w:ascii="Arial" w:hAnsi="Arial" w:cs="Arial"/>
            <w:szCs w:val="24"/>
            <w:u w:val="single"/>
          </w:rPr>
          <w:t xml:space="preserve"> (a vaginal microbiome dataset)</w:t>
        </w:r>
        <w:r w:rsidR="002A47C3" w:rsidRPr="00492706">
          <w:rPr>
            <w:rFonts w:ascii="Arial" w:hAnsi="Arial" w:cs="Arial"/>
            <w:szCs w:val="24"/>
            <w:u w:val="single"/>
          </w:rPr>
          <w:t>:</w:t>
        </w:r>
      </w:ins>
      <w:r w:rsidR="001E6AF3" w:rsidRPr="00492706">
        <w:rPr>
          <w:rFonts w:ascii="Arial" w:hAnsi="Arial"/>
          <w:u w:val="single"/>
          <w:rPrChange w:id="240" w:author="gg" w:date="2016-03-04T15:55:00Z">
            <w:rPr>
              <w:rFonts w:ascii="Arial" w:hAnsi="Arial"/>
            </w:rPr>
          </w:rPrChange>
        </w:rPr>
        <w:t xml:space="preserve"> </w:t>
      </w:r>
      <w:r w:rsidR="001E6AF3" w:rsidRPr="009514F0">
        <w:rPr>
          <w:rFonts w:ascii="Arial" w:hAnsi="Arial" w:cs="Arial"/>
          <w:szCs w:val="24"/>
        </w:rPr>
        <w:t>We</w:t>
      </w:r>
      <w:r>
        <w:rPr>
          <w:rFonts w:ascii="Arial" w:hAnsi="Arial" w:cs="Arial"/>
          <w:szCs w:val="24"/>
        </w:rPr>
        <w:t xml:space="preserve"> </w:t>
      </w:r>
      <w:del w:id="241" w:author="gg" w:date="2016-03-04T15:55:00Z">
        <w:r w:rsidR="001E6AF3" w:rsidRPr="009514F0">
          <w:rPr>
            <w:rFonts w:ascii="Arial" w:hAnsi="Arial" w:cs="Arial"/>
            <w:szCs w:val="24"/>
          </w:rPr>
          <w:delText xml:space="preserve">illustrate this by </w:delText>
        </w:r>
        <w:r w:rsidR="00D37801">
          <w:rPr>
            <w:rFonts w:ascii="Arial" w:hAnsi="Arial" w:cs="Arial"/>
            <w:szCs w:val="24"/>
          </w:rPr>
          <w:delText>using</w:delText>
        </w:r>
      </w:del>
      <w:ins w:id="242" w:author="gg" w:date="2016-03-04T15:55:00Z">
        <w:r>
          <w:rPr>
            <w:rFonts w:ascii="Arial" w:hAnsi="Arial" w:cs="Arial"/>
            <w:szCs w:val="24"/>
          </w:rPr>
          <w:t>first use</w:t>
        </w:r>
      </w:ins>
      <w:r w:rsidR="00D37801">
        <w:rPr>
          <w:rFonts w:ascii="Arial" w:hAnsi="Arial" w:cs="Arial"/>
          <w:szCs w:val="24"/>
        </w:rPr>
        <w:t xml:space="preserve"> </w:t>
      </w:r>
      <w:r w:rsidR="001E6AF3" w:rsidRPr="009514F0">
        <w:rPr>
          <w:rFonts w:ascii="Arial" w:hAnsi="Arial" w:cs="Arial"/>
          <w:szCs w:val="24"/>
        </w:rPr>
        <w:t xml:space="preserve">a dataset from </w:t>
      </w:r>
      <w:del w:id="243" w:author="gg" w:date="2016-03-04T15:55:00Z">
        <w:r w:rsidR="001E6AF3" w:rsidRPr="009514F0">
          <w:rPr>
            <w:rFonts w:ascii="Arial" w:hAnsi="Arial" w:cs="Arial"/>
            <w:szCs w:val="24"/>
          </w:rPr>
          <w:delText>a clinical trial</w:delText>
        </w:r>
      </w:del>
      <w:ins w:id="244" w:author="gg" w:date="2016-03-04T15:55:00Z">
        <w:r w:rsidR="001E6AF3" w:rsidRPr="009514F0">
          <w:rPr>
            <w:rFonts w:ascii="Arial" w:hAnsi="Arial" w:cs="Arial"/>
            <w:szCs w:val="24"/>
          </w:rPr>
          <w:t>a</w:t>
        </w:r>
        <w:r w:rsidR="004F47FC">
          <w:rPr>
            <w:rFonts w:ascii="Arial" w:hAnsi="Arial" w:cs="Arial"/>
            <w:szCs w:val="24"/>
          </w:rPr>
          <w:t>n experiment</w:t>
        </w:r>
      </w:ins>
      <w:r w:rsidR="001E6AF3" w:rsidRPr="009514F0">
        <w:rPr>
          <w:rFonts w:ascii="Arial" w:hAnsi="Arial" w:cs="Arial"/>
          <w:szCs w:val="24"/>
        </w:rPr>
        <w:t xml:space="preserve"> that examined the effect of treating women </w:t>
      </w:r>
      <w:r w:rsidR="00D37801">
        <w:rPr>
          <w:rFonts w:ascii="Arial" w:hAnsi="Arial" w:cs="Arial"/>
          <w:szCs w:val="24"/>
        </w:rPr>
        <w:t>suffering from</w:t>
      </w:r>
      <w:r w:rsidR="001E6AF3" w:rsidRPr="009514F0">
        <w:rPr>
          <w:rFonts w:ascii="Arial" w:hAnsi="Arial" w:cs="Arial"/>
          <w:szCs w:val="24"/>
        </w:rPr>
        <w:t xml:space="preserve"> bacterial vaginosis</w:t>
      </w:r>
      <w:ins w:id="245" w:author="gg" w:date="2016-03-04T15:55:00Z">
        <w:r w:rsidR="001E6AF3" w:rsidRPr="009514F0">
          <w:rPr>
            <w:rFonts w:ascii="Arial" w:hAnsi="Arial" w:cs="Arial"/>
            <w:szCs w:val="24"/>
          </w:rPr>
          <w:t xml:space="preserve"> </w:t>
        </w:r>
        <w:r w:rsidR="004F47FC">
          <w:rPr>
            <w:rFonts w:ascii="Arial" w:hAnsi="Arial" w:cs="Arial"/>
            <w:szCs w:val="24"/>
          </w:rPr>
          <w:t>(BV)</w:t>
        </w:r>
      </w:ins>
      <w:r w:rsidR="004F47FC">
        <w:rPr>
          <w:rFonts w:ascii="Arial" w:hAnsi="Arial" w:cs="Arial"/>
          <w:szCs w:val="24"/>
        </w:rPr>
        <w:t xml:space="preserve"> </w:t>
      </w:r>
      <w:r w:rsidR="001E6AF3" w:rsidRPr="009514F0">
        <w:rPr>
          <w:rFonts w:ascii="Arial" w:hAnsi="Arial" w:cs="Arial"/>
          <w:szCs w:val="24"/>
        </w:rPr>
        <w:t>with antibiotics</w:t>
      </w:r>
      <w:r w:rsidR="00D37801">
        <w:rPr>
          <w:rFonts w:ascii="Arial" w:hAnsi="Arial" w:cs="Arial"/>
          <w:szCs w:val="24"/>
        </w:rPr>
        <w:t xml:space="preserve"> and placebo</w:t>
      </w:r>
      <w:r w:rsidR="001E6AF3" w:rsidRPr="009514F0">
        <w:rPr>
          <w:rFonts w:ascii="Arial" w:hAnsi="Arial" w:cs="Arial"/>
          <w:szCs w:val="24"/>
        </w:rPr>
        <w:t xml:space="preserve"> or antibiotics plus a probiotic supplement (Macklaim et.al, </w:t>
      </w:r>
      <w:r w:rsidR="00F11FA6" w:rsidRPr="009514F0">
        <w:rPr>
          <w:rFonts w:ascii="Arial" w:hAnsi="Arial" w:cs="Arial"/>
          <w:szCs w:val="24"/>
        </w:rPr>
        <w:t>2015</w:t>
      </w:r>
      <w:r w:rsidR="001E6AF3" w:rsidRPr="009514F0">
        <w:rPr>
          <w:rFonts w:ascii="Arial" w:hAnsi="Arial" w:cs="Arial"/>
          <w:szCs w:val="24"/>
        </w:rPr>
        <w:t xml:space="preserve">). For this example, </w:t>
      </w:r>
      <w:r w:rsidR="00D37801">
        <w:rPr>
          <w:rFonts w:ascii="Arial" w:hAnsi="Arial" w:cs="Arial"/>
          <w:szCs w:val="24"/>
        </w:rPr>
        <w:t xml:space="preserve">we </w:t>
      </w:r>
      <w:r w:rsidR="001E6AF3" w:rsidRPr="009514F0">
        <w:rPr>
          <w:rFonts w:ascii="Arial" w:hAnsi="Arial" w:cs="Arial"/>
          <w:szCs w:val="24"/>
        </w:rPr>
        <w:t xml:space="preserve">extracted only the </w:t>
      </w:r>
      <w:r w:rsidR="00D37801">
        <w:rPr>
          <w:rFonts w:ascii="Arial" w:hAnsi="Arial" w:cs="Arial"/>
          <w:szCs w:val="24"/>
        </w:rPr>
        <w:t>‘</w:t>
      </w:r>
      <w:r w:rsidR="001E6AF3" w:rsidRPr="009514F0">
        <w:rPr>
          <w:rFonts w:ascii="Arial" w:hAnsi="Arial" w:cs="Arial"/>
          <w:szCs w:val="24"/>
        </w:rPr>
        <w:t>before</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 xml:space="preserve">(samples BXXX) </w:t>
      </w:r>
      <w:r w:rsidR="001E6AF3" w:rsidRPr="009514F0">
        <w:rPr>
          <w:rFonts w:ascii="Arial" w:hAnsi="Arial" w:cs="Arial"/>
          <w:szCs w:val="24"/>
        </w:rPr>
        <w:t xml:space="preserve">and </w:t>
      </w:r>
      <w:r w:rsidR="00D37801">
        <w:rPr>
          <w:rFonts w:ascii="Arial" w:hAnsi="Arial" w:cs="Arial"/>
          <w:szCs w:val="24"/>
        </w:rPr>
        <w:t>‘</w:t>
      </w:r>
      <w:r w:rsidR="001E6AF3" w:rsidRPr="009514F0">
        <w:rPr>
          <w:rFonts w:ascii="Arial" w:hAnsi="Arial" w:cs="Arial"/>
          <w:szCs w:val="24"/>
        </w:rPr>
        <w:t>after</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(AXXX)</w:t>
      </w:r>
      <w:r w:rsidR="00D37801" w:rsidRPr="009514F0">
        <w:rPr>
          <w:rFonts w:ascii="Arial" w:hAnsi="Arial" w:cs="Arial"/>
          <w:szCs w:val="24"/>
        </w:rPr>
        <w:t xml:space="preserve"> </w:t>
      </w:r>
      <w:r w:rsidR="001E6AF3" w:rsidRPr="009514F0">
        <w:rPr>
          <w:rFonts w:ascii="Arial" w:hAnsi="Arial" w:cs="Arial"/>
          <w:szCs w:val="24"/>
        </w:rPr>
        <w:t>treatment samples</w:t>
      </w:r>
      <w:del w:id="246" w:author="gg" w:date="2016-03-04T15:55:00Z">
        <w:r w:rsidR="001E6AF3" w:rsidRPr="009514F0">
          <w:rPr>
            <w:rFonts w:ascii="Arial" w:hAnsi="Arial" w:cs="Arial"/>
            <w:szCs w:val="24"/>
          </w:rPr>
          <w:delText xml:space="preserve">. </w:delText>
        </w:r>
        <w:r w:rsidR="00D37801">
          <w:rPr>
            <w:rFonts w:ascii="Arial" w:hAnsi="Arial" w:cs="Arial"/>
            <w:szCs w:val="24"/>
          </w:rPr>
          <w:delText>The s</w:delText>
        </w:r>
        <w:r w:rsidR="001E6AF3" w:rsidRPr="009514F0">
          <w:rPr>
            <w:rFonts w:ascii="Arial" w:hAnsi="Arial" w:cs="Arial"/>
            <w:szCs w:val="24"/>
          </w:rPr>
          <w:delText>amples</w:delText>
        </w:r>
      </w:del>
      <w:ins w:id="247" w:author="gg" w:date="2016-03-04T15:55:00Z">
        <w:r w:rsidR="00492706">
          <w:rPr>
            <w:rFonts w:ascii="Arial" w:hAnsi="Arial" w:cs="Arial"/>
            <w:szCs w:val="24"/>
          </w:rPr>
          <w:t>, which</w:t>
        </w:r>
      </w:ins>
      <w:r w:rsidR="001E6AF3" w:rsidRPr="009514F0">
        <w:rPr>
          <w:rFonts w:ascii="Arial" w:hAnsi="Arial" w:cs="Arial"/>
          <w:szCs w:val="24"/>
        </w:rPr>
        <w:t xml:space="preserve"> </w:t>
      </w:r>
      <w:r w:rsidR="00D37801">
        <w:rPr>
          <w:rFonts w:ascii="Arial" w:hAnsi="Arial" w:cs="Arial"/>
          <w:szCs w:val="24"/>
        </w:rPr>
        <w:t xml:space="preserve">were </w:t>
      </w:r>
      <w:r w:rsidR="001E6AF3" w:rsidRPr="009514F0">
        <w:rPr>
          <w:rFonts w:ascii="Arial" w:hAnsi="Arial" w:cs="Arial"/>
          <w:szCs w:val="24"/>
        </w:rPr>
        <w:t xml:space="preserve">further identified </w:t>
      </w:r>
      <w:r w:rsidR="00D37801">
        <w:rPr>
          <w:rFonts w:ascii="Arial" w:hAnsi="Arial" w:cs="Arial"/>
          <w:szCs w:val="24"/>
        </w:rPr>
        <w:t xml:space="preserve">by </w:t>
      </w:r>
      <w:r w:rsidR="001E6AF3" w:rsidRPr="009514F0">
        <w:rPr>
          <w:rFonts w:ascii="Arial" w:hAnsi="Arial" w:cs="Arial"/>
          <w:szCs w:val="24"/>
        </w:rPr>
        <w:t xml:space="preserve">their Nugent status, a </w:t>
      </w:r>
      <w:r w:rsidR="00D37801">
        <w:rPr>
          <w:rFonts w:ascii="Arial" w:hAnsi="Arial" w:cs="Arial"/>
          <w:szCs w:val="24"/>
        </w:rPr>
        <w:t xml:space="preserve">Gram stain scoring system that acts as a </w:t>
      </w:r>
      <w:r w:rsidR="001E6AF3" w:rsidRPr="009514F0">
        <w:rPr>
          <w:rFonts w:ascii="Arial" w:hAnsi="Arial" w:cs="Arial"/>
          <w:szCs w:val="24"/>
        </w:rPr>
        <w:t xml:space="preserve">rough indicator of whether the </w:t>
      </w:r>
      <w:r w:rsidR="00D37801">
        <w:rPr>
          <w:rFonts w:ascii="Arial" w:hAnsi="Arial" w:cs="Arial"/>
          <w:szCs w:val="24"/>
        </w:rPr>
        <w:t>subject had BV or was healthy (normal, n)</w:t>
      </w:r>
      <w:r w:rsidR="001E6AF3" w:rsidRPr="009514F0">
        <w:rPr>
          <w:rFonts w:ascii="Arial" w:hAnsi="Arial" w:cs="Arial"/>
          <w:szCs w:val="24"/>
        </w:rPr>
        <w:t>,</w:t>
      </w:r>
      <w:ins w:id="248" w:author="gg" w:date="2016-03-04T15:55:00Z">
        <w:r w:rsidR="00635E20">
          <w:rPr>
            <w:rFonts w:ascii="Arial" w:hAnsi="Arial" w:cs="Arial"/>
            <w:szCs w:val="24"/>
          </w:rPr>
          <w:t xml:space="preserve"> </w:t>
        </w:r>
      </w:ins>
      <w:r w:rsidR="00D37801">
        <w:rPr>
          <w:rFonts w:ascii="Arial" w:hAnsi="Arial" w:cs="Arial"/>
          <w:szCs w:val="24"/>
        </w:rPr>
        <w:t xml:space="preserve">or whose status was </w:t>
      </w:r>
      <w:r w:rsidR="001E6AF3" w:rsidRPr="009514F0">
        <w:rPr>
          <w:rFonts w:ascii="Arial" w:hAnsi="Arial" w:cs="Arial"/>
          <w:szCs w:val="24"/>
        </w:rPr>
        <w:t xml:space="preserve">indeterminate </w:t>
      </w:r>
      <w:r w:rsidR="00D37801">
        <w:rPr>
          <w:rFonts w:ascii="Arial" w:hAnsi="Arial" w:cs="Arial"/>
          <w:szCs w:val="24"/>
        </w:rPr>
        <w:t>(</w:t>
      </w:r>
      <w:r w:rsidR="001E6AF3" w:rsidRPr="009514F0">
        <w:rPr>
          <w:rFonts w:ascii="Arial" w:hAnsi="Arial" w:cs="Arial"/>
          <w:szCs w:val="24"/>
        </w:rPr>
        <w:t>labeled as ‘ i’</w:t>
      </w:r>
      <w:r w:rsidR="00D37801">
        <w:rPr>
          <w:rFonts w:ascii="Arial" w:hAnsi="Arial" w:cs="Arial"/>
          <w:szCs w:val="24"/>
        </w:rPr>
        <w:t xml:space="preserve"> for intermediate)</w:t>
      </w:r>
      <w:r w:rsidR="001E6AF3" w:rsidRPr="009514F0">
        <w:rPr>
          <w:rFonts w:ascii="Arial" w:hAnsi="Arial" w:cs="Arial"/>
          <w:szCs w:val="24"/>
        </w:rPr>
        <w:t xml:space="preserve">. In addition, individual </w:t>
      </w:r>
      <w:del w:id="249" w:author="gg" w:date="2016-03-04T15:55:00Z">
        <w:r w:rsidR="001E6AF3" w:rsidRPr="009514F0">
          <w:rPr>
            <w:rFonts w:ascii="Arial" w:hAnsi="Arial" w:cs="Arial"/>
            <w:szCs w:val="24"/>
          </w:rPr>
          <w:delText>OTUs</w:delText>
        </w:r>
      </w:del>
      <w:ins w:id="250" w:author="gg" w:date="2016-03-04T15:55:00Z">
        <w:r w:rsidR="00C70DD0">
          <w:rPr>
            <w:rFonts w:ascii="Arial" w:hAnsi="Arial" w:cs="Arial"/>
            <w:szCs w:val="24"/>
          </w:rPr>
          <w:t>taxa</w:t>
        </w:r>
      </w:ins>
      <w:r w:rsidR="001E6AF3" w:rsidRPr="009514F0">
        <w:rPr>
          <w:rFonts w:ascii="Arial" w:hAnsi="Arial" w:cs="Arial"/>
          <w:szCs w:val="24"/>
        </w:rPr>
        <w:t xml:space="preserve"> </w:t>
      </w:r>
      <w:r w:rsidR="00D37801">
        <w:rPr>
          <w:rFonts w:ascii="Arial" w:hAnsi="Arial" w:cs="Arial"/>
          <w:szCs w:val="24"/>
        </w:rPr>
        <w:t xml:space="preserve">were </w:t>
      </w:r>
      <w:r w:rsidR="001E6AF3" w:rsidRPr="009514F0">
        <w:rPr>
          <w:rFonts w:ascii="Arial" w:hAnsi="Arial" w:cs="Arial"/>
          <w:szCs w:val="24"/>
        </w:rPr>
        <w:t>aggregated to genus level using QIIME</w:t>
      </w:r>
      <w:r w:rsidR="007B0216">
        <w:rPr>
          <w:rFonts w:ascii="Arial" w:hAnsi="Arial" w:cs="Arial"/>
          <w:szCs w:val="24"/>
        </w:rPr>
        <w:t xml:space="preserve"> (</w:t>
      </w:r>
      <w:r w:rsidR="007B0216" w:rsidRPr="007B0216">
        <w:rPr>
          <w:rFonts w:ascii="Arial" w:hAnsi="Arial" w:cs="Arial"/>
          <w:szCs w:val="24"/>
        </w:rPr>
        <w:t>Kuczynski</w:t>
      </w:r>
      <w:r w:rsidR="007B0216">
        <w:rPr>
          <w:rFonts w:ascii="Arial" w:hAnsi="Arial" w:cs="Arial"/>
          <w:szCs w:val="24"/>
        </w:rPr>
        <w:t xml:space="preserve"> et al. 2012)</w:t>
      </w:r>
      <w:r w:rsidR="001E6AF3" w:rsidRPr="009514F0">
        <w:rPr>
          <w:rFonts w:ascii="Arial" w:hAnsi="Arial" w:cs="Arial"/>
          <w:szCs w:val="24"/>
        </w:rPr>
        <w:t xml:space="preserve">, except for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iners</w:t>
      </w:r>
      <w:r w:rsidR="001E6AF3" w:rsidRPr="009514F0">
        <w:rPr>
          <w:rFonts w:ascii="Arial" w:hAnsi="Arial" w:cs="Arial"/>
          <w:szCs w:val="24"/>
        </w:rPr>
        <w:t xml:space="preserve"> and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r w:rsidR="00F11FA6" w:rsidRPr="009514F0">
        <w:rPr>
          <w:rFonts w:ascii="Arial" w:hAnsi="Arial" w:cs="Arial"/>
          <w:i/>
          <w:szCs w:val="24"/>
        </w:rPr>
        <w:t>crispatus</w:t>
      </w:r>
      <w:r w:rsidR="00F11FA6" w:rsidRPr="009514F0">
        <w:rPr>
          <w:rFonts w:ascii="Arial" w:hAnsi="Arial" w:cs="Arial"/>
          <w:szCs w:val="24"/>
        </w:rPr>
        <w:t>, which</w:t>
      </w:r>
      <w:r w:rsidR="001E6AF3" w:rsidRPr="009514F0">
        <w:rPr>
          <w:rFonts w:ascii="Arial" w:hAnsi="Arial" w:cs="Arial"/>
          <w:szCs w:val="24"/>
        </w:rPr>
        <w:t xml:space="preserve"> remain as separate species in the tables. </w:t>
      </w:r>
    </w:p>
    <w:p w14:paraId="42CEDFEE" w14:textId="1B8E0F02" w:rsidR="001E6AF3" w:rsidRPr="009514F0" w:rsidRDefault="001E6AF3" w:rsidP="00C577B6">
      <w:pPr>
        <w:spacing w:line="480" w:lineRule="auto"/>
        <w:ind w:firstLine="720"/>
        <w:rPr>
          <w:rFonts w:ascii="Arial" w:hAnsi="Arial" w:cs="Arial"/>
          <w:szCs w:val="24"/>
        </w:rPr>
      </w:pPr>
      <w:r w:rsidRPr="009514F0">
        <w:rPr>
          <w:rFonts w:ascii="Arial" w:hAnsi="Arial" w:cs="Arial"/>
          <w:szCs w:val="24"/>
        </w:rPr>
        <w:t xml:space="preserve">The </w:t>
      </w:r>
      <w:r w:rsidRPr="009514F0">
        <w:rPr>
          <w:rFonts w:ascii="Arial" w:hAnsi="Arial" w:cs="Arial"/>
          <w:b/>
          <w:szCs w:val="24"/>
        </w:rPr>
        <w:t>compositional biplot</w:t>
      </w:r>
      <w:r w:rsidRPr="009514F0">
        <w:rPr>
          <w:rFonts w:ascii="Arial" w:hAnsi="Arial" w:cs="Arial"/>
          <w:szCs w:val="24"/>
        </w:rPr>
        <w:t xml:space="preserve"> is the essential </w:t>
      </w:r>
      <w:del w:id="251" w:author="gg" w:date="2016-03-04T15:55:00Z">
        <w:r w:rsidRPr="009514F0">
          <w:rPr>
            <w:rFonts w:ascii="Arial" w:hAnsi="Arial" w:cs="Arial"/>
            <w:szCs w:val="24"/>
          </w:rPr>
          <w:delText>workhorse</w:delText>
        </w:r>
      </w:del>
      <w:ins w:id="252" w:author="gg" w:date="2016-03-04T15:55:00Z">
        <w:r w:rsidR="000A6BB0">
          <w:rPr>
            <w:rFonts w:ascii="Arial" w:hAnsi="Arial" w:cs="Arial"/>
            <w:szCs w:val="24"/>
          </w:rPr>
          <w:t>initial</w:t>
        </w:r>
      </w:ins>
      <w:r w:rsidRPr="009514F0">
        <w:rPr>
          <w:rFonts w:ascii="Arial" w:hAnsi="Arial" w:cs="Arial"/>
          <w:szCs w:val="24"/>
        </w:rPr>
        <w:t xml:space="preserve"> tool for </w:t>
      </w:r>
      <w:ins w:id="253" w:author="gg" w:date="2016-03-04T15:55:00Z">
        <w:r w:rsidR="000A6BB0">
          <w:rPr>
            <w:rFonts w:ascii="Arial" w:hAnsi="Arial" w:cs="Arial"/>
            <w:szCs w:val="24"/>
          </w:rPr>
          <w:t xml:space="preserve">exploratory </w:t>
        </w:r>
      </w:ins>
      <w:r w:rsidRPr="009514F0">
        <w:rPr>
          <w:rFonts w:ascii="Arial" w:hAnsi="Arial" w:cs="Arial"/>
          <w:szCs w:val="24"/>
        </w:rPr>
        <w:t xml:space="preserve">compositional </w:t>
      </w:r>
      <w:ins w:id="254" w:author="gg" w:date="2016-03-04T15:55:00Z">
        <w:r w:rsidR="000A6BB0">
          <w:rPr>
            <w:rFonts w:ascii="Arial" w:hAnsi="Arial" w:cs="Arial"/>
            <w:szCs w:val="24"/>
          </w:rPr>
          <w:t xml:space="preserve">data </w:t>
        </w:r>
      </w:ins>
      <w:r w:rsidRPr="009514F0">
        <w:rPr>
          <w:rFonts w:ascii="Arial" w:hAnsi="Arial" w:cs="Arial"/>
          <w:szCs w:val="24"/>
        </w:rPr>
        <w:t>analysis</w:t>
      </w:r>
      <w:del w:id="255" w:author="gg" w:date="2016-03-04T15:55:00Z">
        <w:r w:rsidRPr="009514F0">
          <w:rPr>
            <w:rFonts w:ascii="Arial" w:hAnsi="Arial" w:cs="Arial"/>
            <w:szCs w:val="24"/>
          </w:rPr>
          <w:delText xml:space="preserve">. </w:delText>
        </w:r>
        <w:r w:rsidR="0093658E" w:rsidRPr="009514F0">
          <w:rPr>
            <w:rFonts w:ascii="Arial" w:hAnsi="Arial" w:cs="Arial"/>
            <w:szCs w:val="24"/>
          </w:rPr>
          <w:delText>These</w:delText>
        </w:r>
      </w:del>
      <w:ins w:id="256" w:author="gg" w:date="2016-03-04T15:55:00Z">
        <w:r w:rsidR="00635E20">
          <w:rPr>
            <w:rFonts w:ascii="Arial" w:hAnsi="Arial" w:cs="Arial"/>
            <w:szCs w:val="24"/>
          </w:rPr>
          <w:t xml:space="preserve"> and replaces ordinations based on Unifrac or Bray-Curtis metrics</w:t>
        </w:r>
        <w:r w:rsidRPr="009514F0">
          <w:rPr>
            <w:rFonts w:ascii="Arial" w:hAnsi="Arial" w:cs="Arial"/>
            <w:szCs w:val="24"/>
          </w:rPr>
          <w:t xml:space="preserve">. </w:t>
        </w:r>
        <w:r w:rsidR="004F47FC">
          <w:rPr>
            <w:rFonts w:ascii="Arial" w:hAnsi="Arial" w:cs="Arial"/>
            <w:szCs w:val="24"/>
          </w:rPr>
          <w:t>They</w:t>
        </w:r>
      </w:ins>
      <w:r w:rsidR="004F47FC" w:rsidRPr="009514F0">
        <w:rPr>
          <w:rFonts w:ascii="Arial" w:hAnsi="Arial" w:cs="Arial"/>
          <w:szCs w:val="24"/>
        </w:rPr>
        <w:t xml:space="preserve"> </w:t>
      </w:r>
      <w:r w:rsidR="0093658E" w:rsidRPr="009514F0">
        <w:rPr>
          <w:rFonts w:ascii="Arial" w:hAnsi="Arial" w:cs="Arial"/>
          <w:szCs w:val="24"/>
        </w:rPr>
        <w:t>are principle componen</w:t>
      </w:r>
      <w:r w:rsidR="0093590C">
        <w:rPr>
          <w:rFonts w:ascii="Arial" w:hAnsi="Arial" w:cs="Arial"/>
          <w:szCs w:val="24"/>
        </w:rPr>
        <w:t>t</w:t>
      </w:r>
      <w:r w:rsidR="0093658E" w:rsidRPr="009514F0">
        <w:rPr>
          <w:rFonts w:ascii="Arial" w:hAnsi="Arial" w:cs="Arial"/>
          <w:szCs w:val="24"/>
        </w:rPr>
        <w:t xml:space="preserve"> </w:t>
      </w:r>
      <w:del w:id="257" w:author="gg" w:date="2016-03-04T15:55:00Z">
        <w:r w:rsidR="0093658E" w:rsidRPr="009514F0">
          <w:rPr>
            <w:rFonts w:ascii="Arial" w:hAnsi="Arial" w:cs="Arial"/>
            <w:szCs w:val="24"/>
          </w:rPr>
          <w:delText>or</w:delText>
        </w:r>
      </w:del>
      <w:ins w:id="258" w:author="gg" w:date="2016-03-04T15:55:00Z">
        <w:r w:rsidR="00970E13">
          <w:rPr>
            <w:rFonts w:ascii="Arial" w:hAnsi="Arial" w:cs="Arial"/>
            <w:szCs w:val="24"/>
          </w:rPr>
          <w:t>plots of the</w:t>
        </w:r>
      </w:ins>
      <w:r w:rsidR="0093658E" w:rsidRPr="009514F0">
        <w:rPr>
          <w:rFonts w:ascii="Arial" w:hAnsi="Arial" w:cs="Arial"/>
          <w:szCs w:val="24"/>
        </w:rPr>
        <w:t xml:space="preserve"> singular value decomposition</w:t>
      </w:r>
      <w:del w:id="259" w:author="gg" w:date="2016-03-04T15:55:00Z">
        <w:r w:rsidR="0093658E" w:rsidRPr="009514F0">
          <w:rPr>
            <w:rFonts w:ascii="Arial" w:hAnsi="Arial" w:cs="Arial"/>
            <w:szCs w:val="24"/>
          </w:rPr>
          <w:delText xml:space="preserve"> plots</w:delText>
        </w:r>
      </w:del>
      <w:r w:rsidR="0093658E" w:rsidRPr="009514F0">
        <w:rPr>
          <w:rFonts w:ascii="Arial" w:hAnsi="Arial" w:cs="Arial"/>
          <w:szCs w:val="24"/>
        </w:rPr>
        <w:t xml:space="preserve"> of the data that seek to display the major axes of variance (or change) in the dataset</w:t>
      </w:r>
      <w:r w:rsidR="00F11FA6" w:rsidRPr="009514F0">
        <w:rPr>
          <w:rFonts w:ascii="Arial" w:hAnsi="Arial" w:cs="Arial"/>
          <w:szCs w:val="24"/>
        </w:rPr>
        <w:t xml:space="preserve"> (Aitchison and Greenacre 2002)</w:t>
      </w:r>
      <w:r w:rsidR="0093658E" w:rsidRPr="009514F0">
        <w:rPr>
          <w:rFonts w:ascii="Arial" w:hAnsi="Arial" w:cs="Arial"/>
          <w:szCs w:val="24"/>
        </w:rPr>
        <w:t xml:space="preserve">. </w:t>
      </w:r>
      <w:r w:rsidRPr="009514F0">
        <w:rPr>
          <w:rFonts w:ascii="Arial" w:hAnsi="Arial" w:cs="Arial"/>
          <w:szCs w:val="24"/>
        </w:rPr>
        <w:t>Properly made and interpreted</w:t>
      </w:r>
      <w:ins w:id="260" w:author="gg" w:date="2016-03-04T15:55:00Z">
        <w:r w:rsidR="00130F89">
          <w:rPr>
            <w:rFonts w:ascii="Arial" w:hAnsi="Arial" w:cs="Arial"/>
            <w:szCs w:val="24"/>
          </w:rPr>
          <w:t>,</w:t>
        </w:r>
      </w:ins>
      <w:r w:rsidRPr="009514F0">
        <w:rPr>
          <w:rFonts w:ascii="Arial" w:hAnsi="Arial" w:cs="Arial"/>
          <w:szCs w:val="24"/>
        </w:rPr>
        <w:t xml:space="preserve"> </w:t>
      </w:r>
      <w:r w:rsidR="0093658E" w:rsidRPr="009514F0">
        <w:rPr>
          <w:rFonts w:ascii="Arial" w:hAnsi="Arial" w:cs="Arial"/>
          <w:szCs w:val="24"/>
        </w:rPr>
        <w:t>they</w:t>
      </w:r>
      <w:r w:rsidRPr="009514F0">
        <w:rPr>
          <w:rFonts w:ascii="Arial" w:hAnsi="Arial" w:cs="Arial"/>
          <w:szCs w:val="24"/>
        </w:rPr>
        <w:t xml:space="preserve"> summarize all the essential results of </w:t>
      </w:r>
      <w:r w:rsidR="0093590C">
        <w:rPr>
          <w:rFonts w:ascii="Arial" w:hAnsi="Arial" w:cs="Arial"/>
          <w:szCs w:val="24"/>
        </w:rPr>
        <w:t xml:space="preserve">an </w:t>
      </w:r>
      <w:r w:rsidRPr="009514F0">
        <w:rPr>
          <w:rFonts w:ascii="Arial" w:hAnsi="Arial" w:cs="Arial"/>
          <w:szCs w:val="24"/>
        </w:rPr>
        <w:t xml:space="preserve">experiment. However, </w:t>
      </w:r>
      <w:del w:id="261" w:author="gg" w:date="2016-03-04T15:55:00Z">
        <w:r w:rsidRPr="009514F0">
          <w:rPr>
            <w:rFonts w:ascii="Arial" w:hAnsi="Arial" w:cs="Arial"/>
            <w:szCs w:val="24"/>
          </w:rPr>
          <w:delText>the</w:delText>
        </w:r>
      </w:del>
      <w:ins w:id="262" w:author="gg" w:date="2016-03-04T15:55:00Z">
        <w:r w:rsidRPr="009514F0">
          <w:rPr>
            <w:rFonts w:ascii="Arial" w:hAnsi="Arial" w:cs="Arial"/>
            <w:szCs w:val="24"/>
          </w:rPr>
          <w:t>the</w:t>
        </w:r>
        <w:r w:rsidR="00970E13">
          <w:rPr>
            <w:rFonts w:ascii="Arial" w:hAnsi="Arial" w:cs="Arial"/>
            <w:szCs w:val="24"/>
          </w:rPr>
          <w:t>ir</w:t>
        </w:r>
      </w:ins>
      <w:r w:rsidRPr="009514F0">
        <w:rPr>
          <w:rFonts w:ascii="Arial" w:hAnsi="Arial" w:cs="Arial"/>
          <w:szCs w:val="24"/>
        </w:rPr>
        <w:t xml:space="preserve"> weakness is that </w:t>
      </w:r>
      <w:del w:id="263" w:author="gg" w:date="2016-03-04T15:55:00Z">
        <w:r w:rsidRPr="009514F0">
          <w:rPr>
            <w:rFonts w:ascii="Arial" w:hAnsi="Arial" w:cs="Arial"/>
            <w:szCs w:val="24"/>
          </w:rPr>
          <w:delText>it is</w:delText>
        </w:r>
      </w:del>
      <w:ins w:id="264" w:author="gg" w:date="2016-03-04T15:55:00Z">
        <w:r w:rsidR="00970E13">
          <w:rPr>
            <w:rFonts w:ascii="Arial" w:hAnsi="Arial" w:cs="Arial"/>
            <w:szCs w:val="24"/>
          </w:rPr>
          <w:t>they are</w:t>
        </w:r>
      </w:ins>
      <w:r w:rsidRPr="009514F0">
        <w:rPr>
          <w:rFonts w:ascii="Arial" w:hAnsi="Arial" w:cs="Arial"/>
          <w:szCs w:val="24"/>
        </w:rPr>
        <w:t xml:space="preserve"> descriptive and exploratory, not quantitative. </w:t>
      </w:r>
      <w:del w:id="265" w:author="gg" w:date="2016-03-04T15:55:00Z">
        <w:r w:rsidR="0093590C">
          <w:rPr>
            <w:rFonts w:ascii="Arial" w:hAnsi="Arial" w:cs="Arial"/>
            <w:szCs w:val="24"/>
          </w:rPr>
          <w:delText>However,</w:delText>
        </w:r>
      </w:del>
      <w:ins w:id="266" w:author="gg" w:date="2016-03-04T15:55:00Z">
        <w:r w:rsidR="007510D4">
          <w:rPr>
            <w:rFonts w:ascii="Arial" w:hAnsi="Arial" w:cs="Arial"/>
            <w:szCs w:val="24"/>
          </w:rPr>
          <w:t>Note that</w:t>
        </w:r>
      </w:ins>
      <w:r w:rsidR="0093590C">
        <w:rPr>
          <w:rFonts w:ascii="Arial" w:hAnsi="Arial" w:cs="Arial"/>
          <w:szCs w:val="24"/>
        </w:rPr>
        <w:t xml:space="preserve"> q</w:t>
      </w:r>
      <w:r w:rsidRPr="009514F0">
        <w:rPr>
          <w:rFonts w:ascii="Arial" w:hAnsi="Arial" w:cs="Arial"/>
          <w:szCs w:val="24"/>
        </w:rPr>
        <w:t xml:space="preserve">uantitative tools can be applied later to support the conclusions derived from the biplot. </w:t>
      </w:r>
    </w:p>
    <w:p w14:paraId="15717F5C" w14:textId="33E2882F" w:rsidR="001E6AF3" w:rsidRPr="009514F0" w:rsidRDefault="001E6AF3" w:rsidP="0093590C">
      <w:pPr>
        <w:spacing w:line="480" w:lineRule="auto"/>
        <w:ind w:firstLine="720"/>
        <w:rPr>
          <w:rFonts w:ascii="Arial" w:hAnsi="Arial" w:cs="Arial"/>
          <w:szCs w:val="24"/>
        </w:rPr>
      </w:pPr>
      <w:r w:rsidRPr="009514F0">
        <w:rPr>
          <w:rFonts w:ascii="Arial" w:hAnsi="Arial" w:cs="Arial"/>
          <w:szCs w:val="24"/>
        </w:rPr>
        <w:t>For simplicity, we filter</w:t>
      </w:r>
      <w:r w:rsidR="0093590C">
        <w:rPr>
          <w:rFonts w:ascii="Arial" w:hAnsi="Arial" w:cs="Arial"/>
          <w:szCs w:val="24"/>
        </w:rPr>
        <w:t>ed</w:t>
      </w:r>
      <w:r w:rsidRPr="009514F0">
        <w:rPr>
          <w:rFonts w:ascii="Arial" w:hAnsi="Arial" w:cs="Arial"/>
          <w:szCs w:val="24"/>
        </w:rPr>
        <w:t xml:space="preserve"> the dataset to include only those taxa that </w:t>
      </w:r>
      <w:r w:rsidR="0093590C">
        <w:rPr>
          <w:rFonts w:ascii="Arial" w:hAnsi="Arial" w:cs="Arial"/>
          <w:szCs w:val="24"/>
        </w:rPr>
        <w:t xml:space="preserve">were </w:t>
      </w:r>
      <w:r w:rsidRPr="009514F0">
        <w:rPr>
          <w:rFonts w:ascii="Arial" w:hAnsi="Arial" w:cs="Arial"/>
          <w:szCs w:val="24"/>
        </w:rPr>
        <w:t>at least 0.1% abundant in any sample</w:t>
      </w:r>
      <w:r w:rsidR="00A94891">
        <w:rPr>
          <w:rFonts w:ascii="Arial" w:hAnsi="Arial" w:cs="Arial"/>
          <w:szCs w:val="24"/>
        </w:rPr>
        <w:t xml:space="preserve">. </w:t>
      </w:r>
      <w:r w:rsidR="007B0216">
        <w:rPr>
          <w:rFonts w:ascii="Arial" w:hAnsi="Arial" w:cs="Arial"/>
          <w:szCs w:val="24"/>
        </w:rPr>
        <w:t>It should be noted that</w:t>
      </w:r>
      <w:r w:rsidRPr="009514F0">
        <w:rPr>
          <w:rFonts w:ascii="Arial" w:hAnsi="Arial" w:cs="Arial"/>
          <w:szCs w:val="24"/>
        </w:rPr>
        <w:t xml:space="preserve"> one of the </w:t>
      </w:r>
      <w:r w:rsidR="007B0216">
        <w:rPr>
          <w:rFonts w:ascii="Arial" w:hAnsi="Arial" w:cs="Arial"/>
          <w:szCs w:val="24"/>
        </w:rPr>
        <w:t xml:space="preserve">desirable </w:t>
      </w:r>
      <w:r w:rsidRPr="009514F0">
        <w:rPr>
          <w:rFonts w:ascii="Arial" w:hAnsi="Arial" w:cs="Arial"/>
          <w:szCs w:val="24"/>
        </w:rPr>
        <w:t xml:space="preserve">properties of </w:t>
      </w:r>
      <w:r w:rsidRPr="009514F0">
        <w:rPr>
          <w:rFonts w:ascii="Arial" w:hAnsi="Arial" w:cs="Arial"/>
          <w:szCs w:val="24"/>
        </w:rPr>
        <w:lastRenderedPageBreak/>
        <w:t xml:space="preserve">compositional data analysis is that subsets of the dataset </w:t>
      </w:r>
      <w:del w:id="267" w:author="gg" w:date="2016-03-04T15:55:00Z">
        <w:r w:rsidRPr="009514F0">
          <w:rPr>
            <w:rFonts w:ascii="Arial" w:hAnsi="Arial" w:cs="Arial"/>
            <w:szCs w:val="24"/>
          </w:rPr>
          <w:delText>will</w:delText>
        </w:r>
      </w:del>
      <w:ins w:id="268" w:author="gg" w:date="2016-03-04T15:55:00Z">
        <w:r w:rsidR="00970E13">
          <w:rPr>
            <w:rFonts w:ascii="Arial" w:hAnsi="Arial" w:cs="Arial"/>
            <w:szCs w:val="24"/>
          </w:rPr>
          <w:t>should</w:t>
        </w:r>
      </w:ins>
      <w:r w:rsidR="00970E13" w:rsidRPr="009514F0">
        <w:rPr>
          <w:rFonts w:ascii="Arial" w:hAnsi="Arial" w:cs="Arial"/>
          <w:szCs w:val="24"/>
        </w:rPr>
        <w:t xml:space="preserve"> </w:t>
      </w:r>
      <w:r w:rsidRPr="009514F0">
        <w:rPr>
          <w:rFonts w:ascii="Arial" w:hAnsi="Arial" w:cs="Arial"/>
          <w:szCs w:val="24"/>
        </w:rPr>
        <w:t>give</w:t>
      </w:r>
      <w:ins w:id="269" w:author="gg" w:date="2016-03-04T15:55:00Z">
        <w:r w:rsidRPr="009514F0">
          <w:rPr>
            <w:rFonts w:ascii="Arial" w:hAnsi="Arial" w:cs="Arial"/>
            <w:szCs w:val="24"/>
          </w:rPr>
          <w:t xml:space="preserve"> </w:t>
        </w:r>
        <w:r w:rsidR="004F47FC">
          <w:rPr>
            <w:rFonts w:ascii="Arial" w:hAnsi="Arial" w:cs="Arial"/>
            <w:szCs w:val="24"/>
          </w:rPr>
          <w:t>essentially</w:t>
        </w:r>
      </w:ins>
      <w:r w:rsidR="004F47FC">
        <w:rPr>
          <w:rFonts w:ascii="Arial" w:hAnsi="Arial" w:cs="Arial"/>
          <w:szCs w:val="24"/>
        </w:rPr>
        <w:t xml:space="preserve"> </w:t>
      </w:r>
      <w:r w:rsidRPr="009514F0">
        <w:rPr>
          <w:rFonts w:ascii="Arial" w:hAnsi="Arial" w:cs="Arial"/>
          <w:szCs w:val="24"/>
        </w:rPr>
        <w:t xml:space="preserve">the same answer as the entire dataset </w:t>
      </w:r>
      <w:r w:rsidRPr="009514F0">
        <w:rPr>
          <w:rFonts w:ascii="Arial" w:hAnsi="Arial" w:cs="Arial"/>
          <w:i/>
          <w:szCs w:val="24"/>
        </w:rPr>
        <w:t>for the taxa in common</w:t>
      </w:r>
      <w:r w:rsidRPr="009514F0">
        <w:rPr>
          <w:rFonts w:ascii="Arial" w:hAnsi="Arial" w:cs="Arial"/>
          <w:szCs w:val="24"/>
        </w:rPr>
        <w:t xml:space="preserve"> between the whole and the subset dataset</w:t>
      </w:r>
      <w:r w:rsidR="00F11FA6" w:rsidRPr="009514F0">
        <w:rPr>
          <w:rFonts w:ascii="Arial" w:hAnsi="Arial" w:cs="Arial"/>
          <w:szCs w:val="24"/>
        </w:rPr>
        <w:t xml:space="preserve"> (Aitchison 1986)</w:t>
      </w:r>
      <w:r w:rsidRPr="009514F0">
        <w:rPr>
          <w:rFonts w:ascii="Arial" w:hAnsi="Arial" w:cs="Arial"/>
          <w:szCs w:val="24"/>
        </w:rPr>
        <w:t xml:space="preserve">. </w:t>
      </w:r>
    </w:p>
    <w:p w14:paraId="3E2FB45A" w14:textId="1F586F86" w:rsidR="001E6AF3" w:rsidRPr="009514F0" w:rsidRDefault="001E6AF3" w:rsidP="00A94891">
      <w:pPr>
        <w:spacing w:line="480" w:lineRule="auto"/>
        <w:ind w:firstLine="720"/>
        <w:rPr>
          <w:rFonts w:ascii="Arial" w:hAnsi="Arial" w:cs="Arial"/>
          <w:szCs w:val="24"/>
        </w:rPr>
      </w:pPr>
      <w:r w:rsidRPr="009514F0">
        <w:rPr>
          <w:rFonts w:ascii="Arial" w:hAnsi="Arial" w:cs="Arial"/>
          <w:szCs w:val="24"/>
        </w:rPr>
        <w:t xml:space="preserve">Figure 2 shows the </w:t>
      </w:r>
      <w:del w:id="270" w:author="gg" w:date="2016-03-04T15:55:00Z">
        <w:r w:rsidRPr="009514F0">
          <w:rPr>
            <w:rFonts w:ascii="Arial" w:hAnsi="Arial" w:cs="Arial"/>
            <w:szCs w:val="24"/>
          </w:rPr>
          <w:delText>covariance</w:delText>
        </w:r>
      </w:del>
      <w:ins w:id="271" w:author="gg" w:date="2016-03-04T15:55:00Z">
        <w:r w:rsidR="00826E9B">
          <w:rPr>
            <w:rFonts w:ascii="Arial" w:hAnsi="Arial" w:cs="Arial"/>
            <w:szCs w:val="24"/>
          </w:rPr>
          <w:t>compositional</w:t>
        </w:r>
      </w:ins>
      <w:r w:rsidR="00635E20" w:rsidRPr="009514F0">
        <w:rPr>
          <w:rFonts w:ascii="Arial" w:hAnsi="Arial" w:cs="Arial"/>
          <w:szCs w:val="24"/>
        </w:rPr>
        <w:t xml:space="preserve"> </w:t>
      </w:r>
      <w:r w:rsidRPr="009514F0">
        <w:rPr>
          <w:rFonts w:ascii="Arial" w:hAnsi="Arial" w:cs="Arial"/>
          <w:szCs w:val="24"/>
        </w:rPr>
        <w:t>biplot for this dataset along with the associated scree plot</w:t>
      </w:r>
      <w:del w:id="272" w:author="gg" w:date="2016-03-04T15:55:00Z">
        <w:r w:rsidRPr="009514F0">
          <w:rPr>
            <w:rFonts w:ascii="Arial" w:hAnsi="Arial" w:cs="Arial"/>
            <w:szCs w:val="24"/>
          </w:rPr>
          <w:delText>.</w:delText>
        </w:r>
      </w:del>
      <w:ins w:id="273" w:author="gg" w:date="2016-03-04T15:55:00Z">
        <w:r w:rsidR="004F47FC">
          <w:rPr>
            <w:rFonts w:ascii="Arial" w:hAnsi="Arial" w:cs="Arial"/>
            <w:szCs w:val="24"/>
          </w:rPr>
          <w:t xml:space="preserve"> showing the percentage of variance explained by each</w:t>
        </w:r>
        <w:r w:rsidR="00635E20">
          <w:rPr>
            <w:rFonts w:ascii="Arial" w:hAnsi="Arial" w:cs="Arial"/>
            <w:szCs w:val="24"/>
          </w:rPr>
          <w:t xml:space="preserve"> sample or</w:t>
        </w:r>
        <w:r w:rsidR="004F47FC">
          <w:rPr>
            <w:rFonts w:ascii="Arial" w:hAnsi="Arial" w:cs="Arial"/>
            <w:szCs w:val="24"/>
          </w:rPr>
          <w:t xml:space="preserve"> component</w:t>
        </w:r>
        <w:r w:rsidRPr="009514F0">
          <w:rPr>
            <w:rFonts w:ascii="Arial" w:hAnsi="Arial" w:cs="Arial"/>
            <w:szCs w:val="24"/>
          </w:rPr>
          <w:t>.</w:t>
        </w:r>
      </w:ins>
      <w:r w:rsidRPr="009514F0">
        <w:rPr>
          <w:rFonts w:ascii="Arial" w:hAnsi="Arial" w:cs="Arial"/>
          <w:szCs w:val="24"/>
        </w:rPr>
        <w:t xml:space="preserve"> The </w:t>
      </w:r>
      <w:del w:id="274" w:author="gg" w:date="2016-03-04T15:55:00Z">
        <w:r w:rsidRPr="009514F0">
          <w:rPr>
            <w:rFonts w:ascii="Arial" w:hAnsi="Arial" w:cs="Arial"/>
            <w:szCs w:val="24"/>
          </w:rPr>
          <w:delText>point values</w:delText>
        </w:r>
      </w:del>
      <w:ins w:id="275" w:author="gg" w:date="2016-03-04T15:55:00Z">
        <w:r w:rsidR="004F47FC">
          <w:rPr>
            <w:rFonts w:ascii="Arial" w:hAnsi="Arial" w:cs="Arial"/>
            <w:szCs w:val="24"/>
          </w:rPr>
          <w:t xml:space="preserve">sample names </w:t>
        </w:r>
      </w:ins>
      <w:r w:rsidR="004F47FC">
        <w:rPr>
          <w:rFonts w:ascii="Arial" w:hAnsi="Arial" w:cs="Arial"/>
          <w:szCs w:val="24"/>
        </w:rPr>
        <w:t xml:space="preserve"> </w:t>
      </w:r>
      <w:r w:rsidRPr="009514F0">
        <w:rPr>
          <w:rFonts w:ascii="Arial" w:hAnsi="Arial" w:cs="Arial"/>
          <w:szCs w:val="24"/>
        </w:rPr>
        <w:t>(labeled in red</w:t>
      </w:r>
      <w:ins w:id="276" w:author="gg" w:date="2016-03-04T15:55:00Z">
        <w:r w:rsidR="004F47FC">
          <w:rPr>
            <w:rFonts w:ascii="Arial" w:hAnsi="Arial" w:cs="Arial"/>
            <w:szCs w:val="24"/>
          </w:rPr>
          <w:t xml:space="preserve"> for BV</w:t>
        </w:r>
      </w:ins>
      <w:r w:rsidRPr="009514F0">
        <w:rPr>
          <w:rFonts w:ascii="Arial" w:hAnsi="Arial" w:cs="Arial"/>
          <w:szCs w:val="24"/>
        </w:rPr>
        <w:t>, blue</w:t>
      </w:r>
      <w:r w:rsidR="004F47FC">
        <w:rPr>
          <w:rFonts w:ascii="Arial" w:hAnsi="Arial" w:cs="Arial"/>
          <w:szCs w:val="24"/>
        </w:rPr>
        <w:t xml:space="preserve"> </w:t>
      </w:r>
      <w:ins w:id="277" w:author="gg" w:date="2016-03-04T15:55:00Z">
        <w:r w:rsidR="004F47FC">
          <w:rPr>
            <w:rFonts w:ascii="Arial" w:hAnsi="Arial" w:cs="Arial"/>
            <w:szCs w:val="24"/>
          </w:rPr>
          <w:t>for Normal</w:t>
        </w:r>
        <w:r w:rsidRPr="009514F0">
          <w:rPr>
            <w:rFonts w:ascii="Arial" w:hAnsi="Arial" w:cs="Arial"/>
            <w:szCs w:val="24"/>
          </w:rPr>
          <w:t xml:space="preserve"> </w:t>
        </w:r>
      </w:ins>
      <w:r w:rsidRPr="009514F0">
        <w:rPr>
          <w:rFonts w:ascii="Arial" w:hAnsi="Arial" w:cs="Arial"/>
          <w:szCs w:val="24"/>
        </w:rPr>
        <w:t>or cyan</w:t>
      </w:r>
      <w:ins w:id="278" w:author="gg" w:date="2016-03-04T15:55:00Z">
        <w:r w:rsidR="004F47FC">
          <w:rPr>
            <w:rFonts w:ascii="Arial" w:hAnsi="Arial" w:cs="Arial"/>
            <w:szCs w:val="24"/>
          </w:rPr>
          <w:t xml:space="preserve"> for Intermediate</w:t>
        </w:r>
      </w:ins>
      <w:r w:rsidRPr="009514F0">
        <w:rPr>
          <w:rFonts w:ascii="Arial" w:hAnsi="Arial" w:cs="Arial"/>
          <w:szCs w:val="24"/>
        </w:rPr>
        <w:t>) illustrate the variance between t</w:t>
      </w:r>
      <w:r w:rsidR="00F11FA6" w:rsidRPr="009514F0">
        <w:rPr>
          <w:rFonts w:ascii="Arial" w:hAnsi="Arial" w:cs="Arial"/>
          <w:szCs w:val="24"/>
        </w:rPr>
        <w:t>he samples</w:t>
      </w:r>
      <w:r w:rsidRPr="009514F0">
        <w:rPr>
          <w:rFonts w:ascii="Arial" w:hAnsi="Arial" w:cs="Arial"/>
          <w:szCs w:val="24"/>
        </w:rPr>
        <w:t>, and the taxa values (represented by the black rays)</w:t>
      </w:r>
      <w:r w:rsidR="0093658E" w:rsidRPr="009514F0">
        <w:rPr>
          <w:rFonts w:ascii="Arial" w:hAnsi="Arial" w:cs="Arial"/>
          <w:szCs w:val="24"/>
        </w:rPr>
        <w:t xml:space="preserve"> illustrate the variance between the taxa.</w:t>
      </w:r>
      <w:r w:rsidRPr="009514F0">
        <w:rPr>
          <w:rFonts w:ascii="Arial" w:hAnsi="Arial" w:cs="Arial"/>
          <w:szCs w:val="24"/>
        </w:rPr>
        <w:t xml:space="preserve"> There are many interpretation rules</w:t>
      </w:r>
      <w:r w:rsidR="0093658E" w:rsidRPr="009514F0">
        <w:rPr>
          <w:rFonts w:ascii="Arial" w:hAnsi="Arial" w:cs="Arial"/>
          <w:szCs w:val="24"/>
        </w:rPr>
        <w:t xml:space="preserve"> for biplots of compositional data</w:t>
      </w:r>
      <w:del w:id="279" w:author="gg" w:date="2016-03-04T15:55:00Z">
        <w:r w:rsidRPr="009514F0">
          <w:rPr>
            <w:rFonts w:ascii="Arial" w:hAnsi="Arial" w:cs="Arial"/>
            <w:szCs w:val="24"/>
          </w:rPr>
          <w:delText>,</w:delText>
        </w:r>
      </w:del>
      <w:ins w:id="280" w:author="gg" w:date="2016-03-04T15:55:00Z">
        <w:r w:rsidR="004F47FC">
          <w:rPr>
            <w:rFonts w:ascii="Arial" w:hAnsi="Arial" w:cs="Arial"/>
            <w:szCs w:val="24"/>
          </w:rPr>
          <w:t xml:space="preserve"> </w:t>
        </w:r>
        <w:r w:rsidR="004F47FC" w:rsidRPr="009514F0">
          <w:rPr>
            <w:rFonts w:ascii="Arial" w:hAnsi="Arial" w:cs="Arial"/>
            <w:szCs w:val="24"/>
          </w:rPr>
          <w:t>(Aitchison and Greenacre 2002)</w:t>
        </w:r>
        <w:r w:rsidRPr="009514F0">
          <w:rPr>
            <w:rFonts w:ascii="Arial" w:hAnsi="Arial" w:cs="Arial"/>
            <w:szCs w:val="24"/>
          </w:rPr>
          <w:t>,</w:t>
        </w:r>
      </w:ins>
      <w:r w:rsidRPr="009514F0">
        <w:rPr>
          <w:rFonts w:ascii="Arial" w:hAnsi="Arial" w:cs="Arial"/>
          <w:szCs w:val="24"/>
        </w:rPr>
        <w:t xml:space="preserve"> but </w:t>
      </w:r>
      <w:r w:rsidR="0093658E" w:rsidRPr="009514F0">
        <w:rPr>
          <w:rFonts w:ascii="Arial" w:hAnsi="Arial" w:cs="Arial"/>
          <w:szCs w:val="24"/>
        </w:rPr>
        <w:t xml:space="preserve">these boil down to remembering that </w:t>
      </w:r>
      <w:del w:id="281" w:author="gg" w:date="2016-03-04T15:55:00Z">
        <w:r w:rsidR="0093658E" w:rsidRPr="009514F0">
          <w:rPr>
            <w:rFonts w:ascii="Arial" w:hAnsi="Arial" w:cs="Arial"/>
            <w:szCs w:val="24"/>
          </w:rPr>
          <w:delText xml:space="preserve">we are examining </w:delText>
        </w:r>
      </w:del>
      <w:ins w:id="282" w:author="gg" w:date="2016-03-04T15:55:00Z">
        <w:r w:rsidR="00635E20">
          <w:rPr>
            <w:rFonts w:ascii="Arial" w:hAnsi="Arial" w:cs="Arial"/>
            <w:szCs w:val="24"/>
          </w:rPr>
          <w:t>only</w:t>
        </w:r>
        <w:r w:rsidR="004F47FC" w:rsidRPr="009514F0">
          <w:rPr>
            <w:rFonts w:ascii="Arial" w:hAnsi="Arial" w:cs="Arial"/>
            <w:szCs w:val="24"/>
          </w:rPr>
          <w:t xml:space="preserve"> </w:t>
        </w:r>
      </w:ins>
      <w:r w:rsidR="0093658E" w:rsidRPr="009514F0">
        <w:rPr>
          <w:rFonts w:ascii="Arial" w:hAnsi="Arial" w:cs="Arial"/>
          <w:szCs w:val="24"/>
        </w:rPr>
        <w:t xml:space="preserve">the </w:t>
      </w:r>
      <w:r w:rsidR="0093658E" w:rsidRPr="009514F0">
        <w:rPr>
          <w:rFonts w:ascii="Arial" w:hAnsi="Arial" w:cs="Arial"/>
          <w:i/>
          <w:szCs w:val="24"/>
        </w:rPr>
        <w:t>ratios</w:t>
      </w:r>
      <w:r w:rsidR="0093658E" w:rsidRPr="009514F0">
        <w:rPr>
          <w:rFonts w:ascii="Arial" w:hAnsi="Arial" w:cs="Arial"/>
          <w:szCs w:val="24"/>
        </w:rPr>
        <w:t xml:space="preserve"> between taxa</w:t>
      </w:r>
      <w:del w:id="283" w:author="gg" w:date="2016-03-04T15:55:00Z">
        <w:r w:rsidR="0093658E" w:rsidRPr="009514F0">
          <w:rPr>
            <w:rFonts w:ascii="Arial" w:hAnsi="Arial" w:cs="Arial"/>
            <w:szCs w:val="24"/>
          </w:rPr>
          <w:delText>, and that we</w:delText>
        </w:r>
      </w:del>
      <w:r w:rsidR="00492706">
        <w:rPr>
          <w:rFonts w:ascii="Arial" w:hAnsi="Arial" w:cs="Arial"/>
          <w:szCs w:val="24"/>
        </w:rPr>
        <w:t xml:space="preserve"> can </w:t>
      </w:r>
      <w:del w:id="284" w:author="gg" w:date="2016-03-04T15:55:00Z">
        <w:r w:rsidR="0093658E" w:rsidRPr="009514F0">
          <w:rPr>
            <w:rFonts w:ascii="Arial" w:hAnsi="Arial" w:cs="Arial"/>
            <w:szCs w:val="24"/>
          </w:rPr>
          <w:delText xml:space="preserve">only </w:delText>
        </w:r>
        <w:r w:rsidRPr="009514F0">
          <w:rPr>
            <w:rFonts w:ascii="Arial" w:hAnsi="Arial" w:cs="Arial"/>
            <w:szCs w:val="24"/>
          </w:rPr>
          <w:delText xml:space="preserve">examine </w:delText>
        </w:r>
      </w:del>
      <w:ins w:id="285" w:author="gg" w:date="2016-03-04T15:55:00Z">
        <w:r w:rsidR="00492706">
          <w:rPr>
            <w:rFonts w:ascii="Arial" w:hAnsi="Arial" w:cs="Arial"/>
            <w:szCs w:val="24"/>
          </w:rPr>
          <w:t>be examined. Thus</w:t>
        </w:r>
        <w:r w:rsidR="0093658E" w:rsidRPr="009514F0">
          <w:rPr>
            <w:rFonts w:ascii="Arial" w:hAnsi="Arial" w:cs="Arial"/>
            <w:szCs w:val="24"/>
          </w:rPr>
          <w:t xml:space="preserve">, </w:t>
        </w:r>
        <w:r w:rsidR="004F47FC">
          <w:rPr>
            <w:rFonts w:ascii="Arial" w:hAnsi="Arial" w:cs="Arial"/>
            <w:szCs w:val="24"/>
          </w:rPr>
          <w:t xml:space="preserve">the </w:t>
        </w:r>
      </w:ins>
      <w:r w:rsidR="004F47FC">
        <w:rPr>
          <w:rFonts w:ascii="Arial" w:hAnsi="Arial" w:cs="Arial"/>
          <w:szCs w:val="24"/>
        </w:rPr>
        <w:t xml:space="preserve">links between </w:t>
      </w:r>
      <w:r w:rsidRPr="009514F0">
        <w:rPr>
          <w:rFonts w:ascii="Arial" w:hAnsi="Arial" w:cs="Arial"/>
          <w:szCs w:val="24"/>
        </w:rPr>
        <w:t>the tips of the rays, o</w:t>
      </w:r>
      <w:r w:rsidR="00492706">
        <w:rPr>
          <w:rFonts w:ascii="Arial" w:hAnsi="Arial" w:cs="Arial"/>
          <w:szCs w:val="24"/>
        </w:rPr>
        <w:t xml:space="preserve">r </w:t>
      </w:r>
      <w:del w:id="286" w:author="gg" w:date="2016-03-04T15:55:00Z">
        <w:r w:rsidR="0093658E" w:rsidRPr="009514F0">
          <w:rPr>
            <w:rFonts w:ascii="Arial" w:hAnsi="Arial" w:cs="Arial"/>
            <w:szCs w:val="24"/>
          </w:rPr>
          <w:delText xml:space="preserve">links </w:delText>
        </w:r>
      </w:del>
      <w:r w:rsidR="0093658E" w:rsidRPr="009514F0">
        <w:rPr>
          <w:rFonts w:ascii="Arial" w:hAnsi="Arial" w:cs="Arial"/>
          <w:szCs w:val="24"/>
        </w:rPr>
        <w:t>between samples</w:t>
      </w:r>
      <w:ins w:id="287" w:author="gg" w:date="2016-03-04T15:55:00Z">
        <w:r w:rsidR="004F47FC">
          <w:rPr>
            <w:rFonts w:ascii="Arial" w:hAnsi="Arial" w:cs="Arial"/>
            <w:szCs w:val="24"/>
          </w:rPr>
          <w:t xml:space="preserve"> contains the most information</w:t>
        </w:r>
      </w:ins>
      <w:r w:rsidR="0093658E" w:rsidRPr="009514F0">
        <w:rPr>
          <w:rFonts w:ascii="Arial" w:hAnsi="Arial" w:cs="Arial"/>
          <w:szCs w:val="24"/>
        </w:rPr>
        <w:t>.  Keeping this in mind, we can see the following:</w:t>
      </w:r>
    </w:p>
    <w:p w14:paraId="4726C8EC" w14:textId="77777777"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First, the proportion of variance explained in the first component is very good, being 47%, then falling to 13% on component 2, and decreasing rapidly thereafter. This indicates that the major difference between samples can be captured in essentially one direction along component 1. </w:t>
      </w:r>
    </w:p>
    <w:p w14:paraId="35F6D29D" w14:textId="722CE24A"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Second, </w:t>
      </w:r>
      <w:r w:rsidR="00A94891">
        <w:rPr>
          <w:rFonts w:ascii="Arial" w:hAnsi="Arial" w:cs="Arial"/>
          <w:szCs w:val="24"/>
        </w:rPr>
        <w:t xml:space="preserve">the longest link from the </w:t>
      </w:r>
      <w:r w:rsidR="00492706">
        <w:rPr>
          <w:rFonts w:ascii="Arial" w:hAnsi="Arial" w:cs="Arial"/>
          <w:szCs w:val="24"/>
        </w:rPr>
        <w:t>center</w:t>
      </w:r>
      <w:r w:rsidR="007B0216" w:rsidRPr="009514F0">
        <w:rPr>
          <w:rFonts w:ascii="Arial" w:hAnsi="Arial" w:cs="Arial"/>
          <w:szCs w:val="24"/>
        </w:rPr>
        <w:t xml:space="preserve"> </w:t>
      </w:r>
      <w:r w:rsidRPr="009514F0">
        <w:rPr>
          <w:rFonts w:ascii="Arial" w:hAnsi="Arial" w:cs="Arial"/>
          <w:szCs w:val="24"/>
        </w:rPr>
        <w:t xml:space="preserve">to a taxon is the one to </w:t>
      </w:r>
      <w:r w:rsidR="00492706">
        <w:rPr>
          <w:rFonts w:ascii="Arial" w:hAnsi="Arial" w:cs="Arial"/>
          <w:i/>
          <w:szCs w:val="24"/>
        </w:rPr>
        <w:t>L.</w:t>
      </w:r>
      <w:r w:rsidR="00826E9B">
        <w:rPr>
          <w:rFonts w:ascii="Arial" w:hAnsi="Arial" w:cs="Arial"/>
          <w:i/>
          <w:szCs w:val="24"/>
        </w:rPr>
        <w:t xml:space="preserve"> </w:t>
      </w:r>
      <w:r w:rsidR="00492706">
        <w:rPr>
          <w:rFonts w:ascii="Arial" w:hAnsi="Arial" w:cs="Arial"/>
          <w:i/>
          <w:szCs w:val="24"/>
        </w:rPr>
        <w:t>iners</w:t>
      </w:r>
      <w:r w:rsidRPr="009514F0">
        <w:rPr>
          <w:rFonts w:ascii="Arial" w:hAnsi="Arial" w:cs="Arial"/>
          <w:szCs w:val="24"/>
        </w:rPr>
        <w:t xml:space="preserve">. This indicates that the ratio of this taxon to all others is the most variable across all samples. Likewise, the shortest link is to </w:t>
      </w:r>
      <w:r w:rsidRPr="009514F0">
        <w:rPr>
          <w:rFonts w:ascii="Arial" w:hAnsi="Arial" w:cs="Arial"/>
          <w:i/>
          <w:szCs w:val="24"/>
        </w:rPr>
        <w:t>Gardnerella</w:t>
      </w:r>
      <w:r w:rsidRPr="009514F0">
        <w:rPr>
          <w:rFonts w:ascii="Arial" w:hAnsi="Arial" w:cs="Arial"/>
          <w:szCs w:val="24"/>
        </w:rPr>
        <w:t xml:space="preserve">, implying that the ratio of this taxon to all others is </w:t>
      </w:r>
      <w:r w:rsidR="007B0216">
        <w:rPr>
          <w:rFonts w:ascii="Arial" w:hAnsi="Arial" w:cs="Arial"/>
          <w:szCs w:val="24"/>
        </w:rPr>
        <w:t>the least variable</w:t>
      </w:r>
      <w:r w:rsidRPr="009514F0">
        <w:rPr>
          <w:rFonts w:ascii="Arial" w:hAnsi="Arial" w:cs="Arial"/>
          <w:szCs w:val="24"/>
        </w:rPr>
        <w:t>.</w:t>
      </w:r>
    </w:p>
    <w:p w14:paraId="58FA9272" w14:textId="0AE840E3"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Third, the longest link is between </w:t>
      </w:r>
      <w:r w:rsidRPr="009514F0">
        <w:rPr>
          <w:rFonts w:ascii="Arial" w:hAnsi="Arial" w:cs="Arial"/>
          <w:i/>
          <w:szCs w:val="24"/>
        </w:rPr>
        <w:t>L</w:t>
      </w:r>
      <w:r w:rsidR="00826E9B">
        <w:rPr>
          <w:rFonts w:ascii="Arial" w:hAnsi="Arial" w:cs="Arial"/>
          <w:i/>
          <w:szCs w:val="24"/>
        </w:rPr>
        <w:t>. iners</w:t>
      </w:r>
      <w:r w:rsidRPr="009514F0">
        <w:rPr>
          <w:rFonts w:ascii="Arial" w:hAnsi="Arial" w:cs="Arial"/>
          <w:szCs w:val="24"/>
        </w:rPr>
        <w:t xml:space="preserve"> and </w:t>
      </w:r>
      <w:del w:id="288" w:author="gg" w:date="2016-03-04T15:55:00Z">
        <w:r w:rsidRPr="009514F0">
          <w:rPr>
            <w:rFonts w:ascii="Arial" w:hAnsi="Arial" w:cs="Arial"/>
            <w:i/>
            <w:szCs w:val="24"/>
          </w:rPr>
          <w:delText>Megasphaera</w:delText>
        </w:r>
      </w:del>
      <w:ins w:id="289" w:author="gg" w:date="2016-03-04T15:55:00Z">
        <w:r w:rsidR="003716E2">
          <w:rPr>
            <w:rFonts w:ascii="Arial" w:hAnsi="Arial" w:cs="Arial"/>
            <w:i/>
            <w:szCs w:val="24"/>
          </w:rPr>
          <w:t>Leptotrichia</w:t>
        </w:r>
      </w:ins>
      <w:r w:rsidR="00A94891">
        <w:rPr>
          <w:rFonts w:ascii="Arial" w:hAnsi="Arial" w:cs="Arial"/>
          <w:szCs w:val="24"/>
        </w:rPr>
        <w:t>. This means we</w:t>
      </w:r>
      <w:r w:rsidRPr="009514F0">
        <w:rPr>
          <w:rFonts w:ascii="Arial" w:hAnsi="Arial" w:cs="Arial"/>
          <w:szCs w:val="24"/>
        </w:rPr>
        <w:t xml:space="preserve"> can </w:t>
      </w:r>
      <w:del w:id="290" w:author="gg" w:date="2016-03-04T15:55:00Z">
        <w:r w:rsidRPr="009514F0">
          <w:rPr>
            <w:rFonts w:ascii="Arial" w:hAnsi="Arial" w:cs="Arial"/>
            <w:szCs w:val="24"/>
          </w:rPr>
          <w:delText>conclude</w:delText>
        </w:r>
      </w:del>
      <w:ins w:id="291" w:author="gg" w:date="2016-03-04T15:55:00Z">
        <w:r w:rsidR="003716E2">
          <w:rPr>
            <w:rFonts w:ascii="Arial" w:hAnsi="Arial" w:cs="Arial"/>
            <w:szCs w:val="24"/>
          </w:rPr>
          <w:t>infer</w:t>
        </w:r>
      </w:ins>
      <w:r w:rsidR="003716E2" w:rsidRPr="009514F0">
        <w:rPr>
          <w:rFonts w:ascii="Arial" w:hAnsi="Arial" w:cs="Arial"/>
          <w:szCs w:val="24"/>
        </w:rPr>
        <w:t xml:space="preserve"> </w:t>
      </w:r>
      <w:r w:rsidRPr="009514F0">
        <w:rPr>
          <w:rFonts w:ascii="Arial" w:hAnsi="Arial" w:cs="Arial"/>
          <w:szCs w:val="24"/>
        </w:rPr>
        <w:t>that these two taxa</w:t>
      </w:r>
      <w:ins w:id="292" w:author="gg" w:date="2016-03-04T15:55:00Z">
        <w:r w:rsidRPr="009514F0">
          <w:rPr>
            <w:rFonts w:ascii="Arial" w:hAnsi="Arial" w:cs="Arial"/>
            <w:szCs w:val="24"/>
          </w:rPr>
          <w:t xml:space="preserve"> </w:t>
        </w:r>
        <w:r w:rsidR="003716E2">
          <w:rPr>
            <w:rFonts w:ascii="Arial" w:hAnsi="Arial" w:cs="Arial"/>
            <w:szCs w:val="24"/>
          </w:rPr>
          <w:t>likely</w:t>
        </w:r>
      </w:ins>
      <w:r w:rsidR="003716E2">
        <w:rPr>
          <w:rFonts w:ascii="Arial" w:hAnsi="Arial" w:cs="Arial"/>
          <w:szCs w:val="24"/>
        </w:rPr>
        <w:t xml:space="preserve"> </w:t>
      </w:r>
      <w:r w:rsidRPr="009514F0">
        <w:rPr>
          <w:rFonts w:ascii="Arial" w:hAnsi="Arial" w:cs="Arial"/>
          <w:szCs w:val="24"/>
        </w:rPr>
        <w:t xml:space="preserve">have the strongest reciprocal ratio relationship. That is, </w:t>
      </w:r>
      <w:r w:rsidRPr="009514F0">
        <w:rPr>
          <w:rFonts w:ascii="Arial" w:hAnsi="Arial" w:cs="Arial"/>
          <w:szCs w:val="24"/>
        </w:rPr>
        <w:lastRenderedPageBreak/>
        <w:t xml:space="preserve">when one becomes more abundant relative to everything else, the other becomes less abundant relative to everything else.  </w:t>
      </w:r>
    </w:p>
    <w:p w14:paraId="1FD10F36" w14:textId="77777777"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Fourth, the shortest link is between </w:t>
      </w:r>
      <w:r w:rsidRPr="009514F0">
        <w:rPr>
          <w:rFonts w:ascii="Arial" w:hAnsi="Arial" w:cs="Arial"/>
          <w:i/>
          <w:szCs w:val="24"/>
        </w:rPr>
        <w:t>Megasphaera</w:t>
      </w:r>
      <w:r w:rsidRPr="009514F0">
        <w:rPr>
          <w:rFonts w:ascii="Arial" w:hAnsi="Arial" w:cs="Arial"/>
          <w:szCs w:val="24"/>
        </w:rPr>
        <w:t xml:space="preserve"> and </w:t>
      </w:r>
      <w:r w:rsidRPr="00A94891">
        <w:rPr>
          <w:rFonts w:ascii="Arial" w:hAnsi="Arial" w:cs="Arial"/>
          <w:szCs w:val="24"/>
        </w:rPr>
        <w:t>BVAB2</w:t>
      </w:r>
      <w:r w:rsidRPr="009514F0">
        <w:rPr>
          <w:rFonts w:ascii="Arial" w:hAnsi="Arial" w:cs="Arial"/>
          <w:szCs w:val="24"/>
        </w:rPr>
        <w:t xml:space="preserve">. </w:t>
      </w:r>
      <w:r w:rsidR="00A94891">
        <w:rPr>
          <w:rFonts w:ascii="Arial" w:hAnsi="Arial" w:cs="Arial"/>
          <w:szCs w:val="24"/>
        </w:rPr>
        <w:t xml:space="preserve">From </w:t>
      </w:r>
      <w:r w:rsidR="007B0216">
        <w:rPr>
          <w:rFonts w:ascii="Arial" w:hAnsi="Arial" w:cs="Arial"/>
          <w:szCs w:val="24"/>
        </w:rPr>
        <w:t xml:space="preserve">this </w:t>
      </w:r>
      <w:r w:rsidR="00A94891">
        <w:rPr>
          <w:rFonts w:ascii="Arial" w:hAnsi="Arial" w:cs="Arial"/>
          <w:szCs w:val="24"/>
        </w:rPr>
        <w:t xml:space="preserve">we </w:t>
      </w:r>
      <w:r w:rsidRPr="009514F0">
        <w:rPr>
          <w:rFonts w:ascii="Arial" w:hAnsi="Arial" w:cs="Arial"/>
          <w:szCs w:val="24"/>
        </w:rPr>
        <w:t xml:space="preserve">conclude that the ratio of these two taxa is relatively constant across all samples. That is, their ratio abundance </w:t>
      </w:r>
      <w:r w:rsidR="00A94891">
        <w:rPr>
          <w:rFonts w:ascii="Arial" w:hAnsi="Arial" w:cs="Arial"/>
          <w:szCs w:val="24"/>
        </w:rPr>
        <w:t xml:space="preserve">is </w:t>
      </w:r>
      <w:r w:rsidRPr="009514F0">
        <w:rPr>
          <w:rFonts w:ascii="Arial" w:hAnsi="Arial" w:cs="Arial"/>
          <w:szCs w:val="24"/>
        </w:rPr>
        <w:t>highly correlated.</w:t>
      </w:r>
      <w:ins w:id="293" w:author="gg" w:date="2016-03-04T15:55:00Z">
        <w:r w:rsidR="003716E2">
          <w:rPr>
            <w:rFonts w:ascii="Arial" w:hAnsi="Arial" w:cs="Arial"/>
            <w:szCs w:val="24"/>
          </w:rPr>
          <w:t xml:space="preserve"> These two taxa should be seen to have a low value of phi.</w:t>
        </w:r>
      </w:ins>
    </w:p>
    <w:p w14:paraId="32413E65" w14:textId="77777777"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Fifth,</w:t>
      </w:r>
      <w:r w:rsidR="001D5F52" w:rsidRPr="009514F0">
        <w:rPr>
          <w:rFonts w:ascii="Arial" w:hAnsi="Arial" w:cs="Arial"/>
          <w:szCs w:val="24"/>
        </w:rPr>
        <w:t xml:space="preserve"> the link between </w:t>
      </w:r>
      <w:r w:rsidR="001D5F52" w:rsidRPr="009514F0">
        <w:rPr>
          <w:rFonts w:ascii="Arial" w:hAnsi="Arial" w:cs="Arial"/>
          <w:i/>
          <w:szCs w:val="24"/>
        </w:rPr>
        <w:t>Prevotella</w:t>
      </w:r>
      <w:r w:rsidR="001D5F52" w:rsidRPr="009514F0">
        <w:rPr>
          <w:rFonts w:ascii="Arial" w:hAnsi="Arial" w:cs="Arial"/>
          <w:szCs w:val="24"/>
        </w:rPr>
        <w:t xml:space="preserve"> and </w:t>
      </w:r>
      <w:r w:rsidR="001D5F52" w:rsidRPr="009514F0">
        <w:rPr>
          <w:rFonts w:ascii="Arial" w:hAnsi="Arial" w:cs="Arial"/>
          <w:i/>
          <w:szCs w:val="24"/>
        </w:rPr>
        <w:t>L. crispatus</w:t>
      </w:r>
      <w:r w:rsidR="001D5F52" w:rsidRPr="009514F0">
        <w:rPr>
          <w:rFonts w:ascii="Arial" w:hAnsi="Arial" w:cs="Arial"/>
          <w:szCs w:val="24"/>
        </w:rPr>
        <w:t xml:space="preserve"> passes directly through </w:t>
      </w:r>
      <w:r w:rsidR="001D5F52" w:rsidRPr="009514F0">
        <w:rPr>
          <w:rFonts w:ascii="Arial" w:hAnsi="Arial" w:cs="Arial"/>
          <w:i/>
          <w:szCs w:val="24"/>
        </w:rPr>
        <w:t>Atopobium</w:t>
      </w:r>
      <w:r w:rsidR="001D5F52" w:rsidRPr="009514F0">
        <w:rPr>
          <w:rFonts w:ascii="Arial" w:hAnsi="Arial" w:cs="Arial"/>
          <w:szCs w:val="24"/>
        </w:rPr>
        <w:t xml:space="preserve">. This indicates that these three taxa are linearly related. In this case, it is clear when </w:t>
      </w:r>
      <w:r w:rsidR="001D5F52" w:rsidRPr="009514F0">
        <w:rPr>
          <w:rFonts w:ascii="Arial" w:hAnsi="Arial" w:cs="Arial"/>
          <w:i/>
          <w:szCs w:val="24"/>
        </w:rPr>
        <w:t>L. crispatus</w:t>
      </w:r>
      <w:r w:rsidR="001D5F52" w:rsidRPr="009514F0">
        <w:rPr>
          <w:rFonts w:ascii="Arial" w:hAnsi="Arial" w:cs="Arial"/>
          <w:szCs w:val="24"/>
        </w:rPr>
        <w:t xml:space="preserve"> increases, the other two will decrease. </w:t>
      </w:r>
      <w:r w:rsidR="001D5F52" w:rsidRPr="009514F0">
        <w:rPr>
          <w:rFonts w:ascii="MS Gothic" w:eastAsia="MS Gothic" w:hAnsi="MS Gothic" w:cs="MS Gothic" w:hint="eastAsia"/>
          <w:szCs w:val="24"/>
        </w:rPr>
        <w:t> </w:t>
      </w:r>
      <w:r w:rsidRPr="009514F0">
        <w:rPr>
          <w:rFonts w:ascii="Arial" w:hAnsi="Arial" w:cs="Arial"/>
          <w:szCs w:val="24"/>
        </w:rPr>
        <w:t>Likewise, this property can be extended to</w:t>
      </w:r>
      <w:r w:rsidR="007B0216">
        <w:rPr>
          <w:rFonts w:ascii="Arial" w:hAnsi="Arial" w:cs="Arial"/>
          <w:szCs w:val="24"/>
        </w:rPr>
        <w:t xml:space="preserve"> any</w:t>
      </w:r>
      <w:r w:rsidRPr="009514F0">
        <w:rPr>
          <w:rFonts w:ascii="Arial" w:hAnsi="Arial" w:cs="Arial"/>
          <w:szCs w:val="24"/>
        </w:rPr>
        <w:t xml:space="preserve"> linear relationships containing </w:t>
      </w:r>
      <w:r w:rsidR="006971C9" w:rsidRPr="009514F0">
        <w:rPr>
          <w:rFonts w:ascii="Arial" w:hAnsi="Arial" w:cs="Arial"/>
          <w:szCs w:val="24"/>
        </w:rPr>
        <w:t>three or more</w:t>
      </w:r>
      <w:r w:rsidRPr="009514F0">
        <w:rPr>
          <w:rFonts w:ascii="Arial" w:hAnsi="Arial" w:cs="Arial"/>
          <w:szCs w:val="24"/>
        </w:rPr>
        <w:t xml:space="preserve"> </w:t>
      </w:r>
      <w:r w:rsidR="007B0216">
        <w:rPr>
          <w:rFonts w:ascii="Arial" w:hAnsi="Arial" w:cs="Arial"/>
          <w:szCs w:val="24"/>
        </w:rPr>
        <w:t>links</w:t>
      </w:r>
      <w:r w:rsidRPr="009514F0">
        <w:rPr>
          <w:rFonts w:ascii="Arial" w:hAnsi="Arial" w:cs="Arial"/>
          <w:szCs w:val="24"/>
        </w:rPr>
        <w:t>.</w:t>
      </w:r>
    </w:p>
    <w:p w14:paraId="0C036FE0" w14:textId="0B0E06B4"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Sixth, the link between </w:t>
      </w:r>
      <w:r w:rsidRPr="009514F0">
        <w:rPr>
          <w:rFonts w:ascii="Arial" w:hAnsi="Arial" w:cs="Arial"/>
          <w:i/>
          <w:szCs w:val="24"/>
        </w:rPr>
        <w:t>L. iners</w:t>
      </w:r>
      <w:r w:rsidRPr="009514F0">
        <w:rPr>
          <w:rFonts w:ascii="Arial" w:hAnsi="Arial" w:cs="Arial"/>
          <w:szCs w:val="24"/>
        </w:rPr>
        <w:t xml:space="preserve"> and </w:t>
      </w:r>
      <w:r w:rsidRPr="009514F0">
        <w:rPr>
          <w:rFonts w:ascii="Arial" w:hAnsi="Arial" w:cs="Arial"/>
          <w:i/>
          <w:szCs w:val="24"/>
        </w:rPr>
        <w:t>Megasphaera</w:t>
      </w:r>
      <w:r w:rsidRPr="009514F0">
        <w:rPr>
          <w:rFonts w:ascii="Arial" w:hAnsi="Arial" w:cs="Arial"/>
          <w:szCs w:val="24"/>
        </w:rPr>
        <w:t xml:space="preserve">, and the link between </w:t>
      </w:r>
      <w:r w:rsidRPr="009514F0">
        <w:rPr>
          <w:rFonts w:ascii="Arial" w:hAnsi="Arial" w:cs="Arial"/>
          <w:i/>
          <w:szCs w:val="24"/>
        </w:rPr>
        <w:t>Leptotrichia</w:t>
      </w:r>
      <w:r w:rsidRPr="009514F0">
        <w:rPr>
          <w:rFonts w:ascii="Arial" w:hAnsi="Arial" w:cs="Arial"/>
          <w:szCs w:val="24"/>
        </w:rPr>
        <w:t xml:space="preserve"> and </w:t>
      </w:r>
      <w:r w:rsidRPr="009514F0">
        <w:rPr>
          <w:rFonts w:ascii="Arial" w:hAnsi="Arial" w:cs="Arial"/>
          <w:i/>
          <w:szCs w:val="24"/>
        </w:rPr>
        <w:t>Lactobacillus</w:t>
      </w:r>
      <w:r w:rsidRPr="009514F0">
        <w:rPr>
          <w:rFonts w:ascii="Arial" w:hAnsi="Arial" w:cs="Arial"/>
          <w:szCs w:val="24"/>
        </w:rPr>
        <w:t xml:space="preserve"> cross at approximately 90°. The cosine of the angle approximates the correlation between the connected log ratios. Thus, we can conclude that the abundance relationship between the former pair of taxa is poorly correlated with </w:t>
      </w:r>
      <w:del w:id="294" w:author="gg" w:date="2016-03-04T15:55:00Z">
        <w:r w:rsidRPr="009514F0">
          <w:rPr>
            <w:rFonts w:ascii="Arial" w:hAnsi="Arial" w:cs="Arial"/>
            <w:szCs w:val="24"/>
          </w:rPr>
          <w:delText>the abundance relationship between</w:delText>
        </w:r>
      </w:del>
      <w:ins w:id="295" w:author="gg" w:date="2016-03-04T15:55:00Z">
        <w:r w:rsidRPr="009514F0">
          <w:rPr>
            <w:rFonts w:ascii="Arial" w:hAnsi="Arial" w:cs="Arial"/>
            <w:szCs w:val="24"/>
          </w:rPr>
          <w:t>th</w:t>
        </w:r>
        <w:r w:rsidR="00126E7F">
          <w:rPr>
            <w:rFonts w:ascii="Arial" w:hAnsi="Arial" w:cs="Arial"/>
            <w:szCs w:val="24"/>
          </w:rPr>
          <w:t xml:space="preserve">at </w:t>
        </w:r>
        <w:r w:rsidR="00492706">
          <w:rPr>
            <w:rFonts w:ascii="Arial" w:hAnsi="Arial" w:cs="Arial"/>
            <w:szCs w:val="24"/>
          </w:rPr>
          <w:t>of</w:t>
        </w:r>
      </w:ins>
      <w:r w:rsidRPr="009514F0">
        <w:rPr>
          <w:rFonts w:ascii="Arial" w:hAnsi="Arial" w:cs="Arial"/>
          <w:szCs w:val="24"/>
        </w:rPr>
        <w:t xml:space="preserve"> the latter two taxa. </w:t>
      </w:r>
      <w:ins w:id="296" w:author="gg" w:date="2016-03-04T15:55:00Z">
        <w:r w:rsidR="003716E2">
          <w:rPr>
            <w:rFonts w:ascii="Arial" w:hAnsi="Arial" w:cs="Arial"/>
            <w:szCs w:val="24"/>
          </w:rPr>
          <w:t>In other words, these two pairs vary independently in the dataset.</w:t>
        </w:r>
      </w:ins>
    </w:p>
    <w:p w14:paraId="7AE7AD47" w14:textId="61D7A28E" w:rsidR="007B0216" w:rsidRDefault="00A94891" w:rsidP="00A97A68">
      <w:pPr>
        <w:spacing w:line="480" w:lineRule="auto"/>
        <w:ind w:firstLine="720"/>
        <w:rPr>
          <w:rFonts w:ascii="Arial" w:hAnsi="Arial" w:cs="Arial"/>
          <w:szCs w:val="24"/>
        </w:rPr>
        <w:pPrChange w:id="297" w:author="gg" w:date="2016-03-04T15:55:00Z">
          <w:pPr>
            <w:spacing w:line="480" w:lineRule="auto"/>
          </w:pPr>
        </w:pPrChange>
      </w:pPr>
      <w:r>
        <w:rPr>
          <w:rFonts w:ascii="Arial" w:hAnsi="Arial" w:cs="Arial"/>
          <w:szCs w:val="24"/>
        </w:rPr>
        <w:t>S</w:t>
      </w:r>
      <w:r w:rsidR="0093658E" w:rsidRPr="009514F0">
        <w:rPr>
          <w:rFonts w:ascii="Arial" w:hAnsi="Arial" w:cs="Arial"/>
          <w:szCs w:val="24"/>
        </w:rPr>
        <w:t>ome samples (A312_bv, B312_bv, A282_n</w:t>
      </w:r>
      <w:del w:id="298" w:author="gg" w:date="2016-03-04T15:55:00Z">
        <w:r w:rsidR="0093658E" w:rsidRPr="009514F0">
          <w:rPr>
            <w:rFonts w:ascii="Arial" w:hAnsi="Arial" w:cs="Arial"/>
            <w:szCs w:val="24"/>
          </w:rPr>
          <w:delText xml:space="preserve">), </w:delText>
        </w:r>
        <w:r>
          <w:rPr>
            <w:rFonts w:ascii="Arial" w:hAnsi="Arial" w:cs="Arial"/>
            <w:szCs w:val="24"/>
          </w:rPr>
          <w:delText>were</w:delText>
        </w:r>
      </w:del>
      <w:ins w:id="299" w:author="gg" w:date="2016-03-04T15:55:00Z">
        <w:r w:rsidR="00826E9B">
          <w:rPr>
            <w:rFonts w:ascii="Arial" w:hAnsi="Arial" w:cs="Arial"/>
            <w:szCs w:val="24"/>
          </w:rPr>
          <w:t xml:space="preserve"> at the bottom</w:t>
        </w:r>
        <w:r w:rsidR="0093658E" w:rsidRPr="009514F0">
          <w:rPr>
            <w:rFonts w:ascii="Arial" w:hAnsi="Arial" w:cs="Arial"/>
            <w:szCs w:val="24"/>
          </w:rPr>
          <w:t xml:space="preserve">), </w:t>
        </w:r>
        <w:r w:rsidR="00826E9B">
          <w:rPr>
            <w:rFonts w:ascii="Arial" w:hAnsi="Arial" w:cs="Arial"/>
            <w:szCs w:val="24"/>
          </w:rPr>
          <w:t>are</w:t>
        </w:r>
      </w:ins>
      <w:r w:rsidR="00826E9B" w:rsidRPr="009514F0">
        <w:rPr>
          <w:rFonts w:ascii="Arial" w:hAnsi="Arial" w:cs="Arial"/>
          <w:szCs w:val="24"/>
        </w:rPr>
        <w:t xml:space="preserve"> </w:t>
      </w:r>
      <w:r w:rsidR="0093658E" w:rsidRPr="009514F0">
        <w:rPr>
          <w:rFonts w:ascii="Arial" w:hAnsi="Arial" w:cs="Arial"/>
          <w:szCs w:val="24"/>
        </w:rPr>
        <w:t xml:space="preserve">tightly </w:t>
      </w:r>
      <w:del w:id="300" w:author="gg" w:date="2016-03-04T15:55:00Z">
        <w:r w:rsidR="0093658E" w:rsidRPr="009514F0">
          <w:rPr>
            <w:rFonts w:ascii="Arial" w:hAnsi="Arial" w:cs="Arial"/>
            <w:szCs w:val="24"/>
          </w:rPr>
          <w:delText>clustered</w:delText>
        </w:r>
      </w:del>
      <w:ins w:id="301" w:author="gg" w:date="2016-03-04T15:55:00Z">
        <w:r w:rsidR="003716E2">
          <w:rPr>
            <w:rFonts w:ascii="Arial" w:hAnsi="Arial" w:cs="Arial"/>
            <w:szCs w:val="24"/>
          </w:rPr>
          <w:t>grouped</w:t>
        </w:r>
      </w:ins>
      <w:r w:rsidR="0093658E" w:rsidRPr="009514F0">
        <w:rPr>
          <w:rFonts w:ascii="Arial" w:hAnsi="Arial" w:cs="Arial"/>
          <w:szCs w:val="24"/>
        </w:rPr>
        <w:t xml:space="preserve">, indicating that they contain similar sets of taxa at similar ratio abundances. We would expect that these samples contain an abundance of </w:t>
      </w:r>
      <w:r w:rsidR="0093658E" w:rsidRPr="009514F0">
        <w:rPr>
          <w:rFonts w:ascii="Arial" w:hAnsi="Arial" w:cs="Arial"/>
          <w:i/>
          <w:szCs w:val="24"/>
        </w:rPr>
        <w:t>Lactobacillus</w:t>
      </w:r>
      <w:r w:rsidR="0093658E" w:rsidRPr="009514F0">
        <w:rPr>
          <w:rFonts w:ascii="Arial" w:hAnsi="Arial" w:cs="Arial"/>
          <w:szCs w:val="24"/>
        </w:rPr>
        <w:t xml:space="preserve"> and be depleted in </w:t>
      </w:r>
      <w:r w:rsidR="001D5F52" w:rsidRPr="009514F0">
        <w:rPr>
          <w:rFonts w:ascii="Arial" w:hAnsi="Arial" w:cs="Arial"/>
          <w:i/>
          <w:szCs w:val="24"/>
        </w:rPr>
        <w:t>Leptotrichia</w:t>
      </w:r>
      <w:r w:rsidR="001D5F52" w:rsidRPr="009514F0">
        <w:rPr>
          <w:rFonts w:ascii="Arial" w:hAnsi="Arial" w:cs="Arial"/>
          <w:szCs w:val="24"/>
        </w:rPr>
        <w:t>. Furthermore, we can see that the samples divide into two fairly clear groups, with most of the before or “B” samples on the left, and most of the after or “A” samples on the right</w:t>
      </w:r>
      <w:r w:rsidR="007B0216">
        <w:rPr>
          <w:rFonts w:ascii="Arial" w:hAnsi="Arial" w:cs="Arial"/>
          <w:szCs w:val="24"/>
        </w:rPr>
        <w:t xml:space="preserve">, and that the majority of the B samples are colored red indicating a </w:t>
      </w:r>
      <w:r w:rsidR="007B0216">
        <w:rPr>
          <w:rFonts w:ascii="Arial" w:hAnsi="Arial" w:cs="Arial"/>
          <w:szCs w:val="24"/>
        </w:rPr>
        <w:lastRenderedPageBreak/>
        <w:t>diagnosis of BV, and the majority of the A samples are colored blue indicating a diagnosis of non-BV.</w:t>
      </w:r>
    </w:p>
    <w:p w14:paraId="28841341" w14:textId="77777777" w:rsidR="00C07A99" w:rsidRDefault="00C07A99" w:rsidP="009514F0">
      <w:pPr>
        <w:spacing w:line="480" w:lineRule="auto"/>
        <w:rPr>
          <w:del w:id="302" w:author="gg" w:date="2016-03-04T15:55:00Z"/>
          <w:rFonts w:ascii="Arial" w:hAnsi="Arial" w:cs="Arial"/>
          <w:szCs w:val="24"/>
        </w:rPr>
      </w:pPr>
    </w:p>
    <w:p w14:paraId="6DE36D24" w14:textId="77777777" w:rsidR="00BB4DD5" w:rsidRPr="00BB4DD5" w:rsidRDefault="00BB4DD5" w:rsidP="009514F0">
      <w:pPr>
        <w:spacing w:line="480" w:lineRule="auto"/>
        <w:rPr>
          <w:del w:id="303" w:author="gg" w:date="2016-03-04T15:55:00Z"/>
          <w:rFonts w:ascii="Arial" w:hAnsi="Arial" w:cs="Arial"/>
          <w:b/>
          <w:szCs w:val="24"/>
        </w:rPr>
      </w:pPr>
      <w:del w:id="304" w:author="gg" w:date="2016-03-04T15:55:00Z">
        <w:r>
          <w:rPr>
            <w:rFonts w:ascii="Arial" w:hAnsi="Arial" w:cs="Arial"/>
            <w:b/>
            <w:szCs w:val="24"/>
          </w:rPr>
          <w:delText>Clustering to making c</w:delText>
        </w:r>
        <w:r w:rsidRPr="00BB4DD5">
          <w:rPr>
            <w:rFonts w:ascii="Arial" w:hAnsi="Arial" w:cs="Arial"/>
            <w:b/>
            <w:szCs w:val="24"/>
          </w:rPr>
          <w:delText>onclusions from this dataset</w:delText>
        </w:r>
      </w:del>
    </w:p>
    <w:p w14:paraId="3B451CDA" w14:textId="72FE1E7E" w:rsidR="00B5726A" w:rsidRPr="009514F0" w:rsidRDefault="00B5726A" w:rsidP="00492706">
      <w:pPr>
        <w:spacing w:line="480" w:lineRule="auto"/>
        <w:ind w:firstLine="720"/>
        <w:rPr>
          <w:rFonts w:ascii="Arial" w:hAnsi="Arial" w:cs="Arial"/>
          <w:szCs w:val="24"/>
        </w:rPr>
      </w:pPr>
      <w:r w:rsidRPr="009514F0">
        <w:rPr>
          <w:rFonts w:ascii="Arial" w:hAnsi="Arial" w:cs="Arial"/>
          <w:szCs w:val="24"/>
        </w:rPr>
        <w:t xml:space="preserve">The result of the biplot suggested that there were two </w:t>
      </w:r>
      <w:r w:rsidR="007B0216">
        <w:rPr>
          <w:rFonts w:ascii="Arial" w:hAnsi="Arial" w:cs="Arial"/>
          <w:szCs w:val="24"/>
        </w:rPr>
        <w:t xml:space="preserve">main </w:t>
      </w:r>
      <w:r w:rsidRPr="009514F0">
        <w:rPr>
          <w:rFonts w:ascii="Arial" w:hAnsi="Arial" w:cs="Arial"/>
          <w:szCs w:val="24"/>
        </w:rPr>
        <w:t xml:space="preserve">groups that could be defined with this set of data. With a few exceptions, there appears to be a fairly strong separation between the samples containing a majority of </w:t>
      </w:r>
      <w:r w:rsidRPr="009514F0">
        <w:rPr>
          <w:rFonts w:ascii="Arial" w:hAnsi="Arial" w:cs="Arial"/>
          <w:i/>
          <w:szCs w:val="24"/>
        </w:rPr>
        <w:t>Lactobacillus</w:t>
      </w:r>
      <w:r w:rsidRPr="009514F0">
        <w:rPr>
          <w:rFonts w:ascii="Arial" w:hAnsi="Arial" w:cs="Arial"/>
          <w:szCs w:val="24"/>
        </w:rPr>
        <w:t xml:space="preserve"> sp., and those lacking them. We can explore this by performing </w:t>
      </w:r>
      <w:del w:id="305" w:author="gg" w:date="2016-03-04T15:55:00Z">
        <w:r w:rsidRPr="009514F0">
          <w:rPr>
            <w:rFonts w:ascii="Arial" w:hAnsi="Arial" w:cs="Arial"/>
            <w:szCs w:val="24"/>
          </w:rPr>
          <w:delText>a</w:delText>
        </w:r>
      </w:del>
      <w:ins w:id="306" w:author="gg" w:date="2016-03-04T15:55:00Z">
        <w:r w:rsidRPr="009514F0">
          <w:rPr>
            <w:rFonts w:ascii="Arial" w:hAnsi="Arial" w:cs="Arial"/>
            <w:szCs w:val="24"/>
          </w:rPr>
          <w:t>a</w:t>
        </w:r>
        <w:r w:rsidR="00492706">
          <w:rPr>
            <w:rFonts w:ascii="Arial" w:hAnsi="Arial" w:cs="Arial"/>
            <w:szCs w:val="24"/>
          </w:rPr>
          <w:t xml:space="preserve">n </w:t>
        </w:r>
        <w:r w:rsidR="00492706" w:rsidRPr="00492706">
          <w:rPr>
            <w:rFonts w:ascii="Arial" w:hAnsi="Arial" w:cs="Arial"/>
            <w:b/>
            <w:szCs w:val="24"/>
          </w:rPr>
          <w:t>unsupervised</w:t>
        </w:r>
      </w:ins>
      <w:r w:rsidRPr="00492706">
        <w:rPr>
          <w:rFonts w:ascii="Arial" w:hAnsi="Arial"/>
          <w:b/>
          <w:rPrChange w:id="307" w:author="gg" w:date="2016-03-04T15:55:00Z">
            <w:rPr>
              <w:rFonts w:ascii="Arial" w:hAnsi="Arial"/>
            </w:rPr>
          </w:rPrChange>
        </w:rPr>
        <w:t xml:space="preserve"> cluster analysis</w:t>
      </w:r>
      <w:del w:id="308" w:author="gg" w:date="2016-03-04T15:55:00Z">
        <w:r w:rsidRPr="009514F0">
          <w:rPr>
            <w:rFonts w:ascii="Arial" w:hAnsi="Arial" w:cs="Arial"/>
            <w:szCs w:val="24"/>
          </w:rPr>
          <w:delText>.</w:delText>
        </w:r>
      </w:del>
      <w:ins w:id="309" w:author="gg" w:date="2016-03-04T15:55:00Z">
        <w:r w:rsidR="00492706">
          <w:rPr>
            <w:rFonts w:ascii="Arial" w:hAnsi="Arial" w:cs="Arial"/>
            <w:szCs w:val="24"/>
          </w:rPr>
          <w:t xml:space="preserve"> on the log-ratio transformed data</w:t>
        </w:r>
        <w:r w:rsidRPr="009514F0">
          <w:rPr>
            <w:rFonts w:ascii="Arial" w:hAnsi="Arial" w:cs="Arial"/>
            <w:szCs w:val="24"/>
          </w:rPr>
          <w:t>.</w:t>
        </w:r>
      </w:ins>
      <w:r w:rsidRPr="009514F0">
        <w:rPr>
          <w:rFonts w:ascii="Arial" w:hAnsi="Arial" w:cs="Arial"/>
          <w:szCs w:val="24"/>
        </w:rPr>
        <w:t xml:space="preserve"> In </w:t>
      </w:r>
      <w:del w:id="310" w:author="gg" w:date="2016-03-04T15:55:00Z">
        <w:r w:rsidRPr="009514F0">
          <w:rPr>
            <w:rFonts w:ascii="Arial" w:hAnsi="Arial" w:cs="Arial"/>
            <w:szCs w:val="24"/>
          </w:rPr>
          <w:delText xml:space="preserve">the </w:delText>
        </w:r>
      </w:del>
      <w:r w:rsidRPr="009514F0">
        <w:rPr>
          <w:rFonts w:ascii="Arial" w:hAnsi="Arial" w:cs="Arial"/>
          <w:szCs w:val="24"/>
        </w:rPr>
        <w:t xml:space="preserve">traditional microbiome </w:t>
      </w:r>
      <w:del w:id="311" w:author="gg" w:date="2016-03-04T15:55:00Z">
        <w:r w:rsidRPr="009514F0">
          <w:rPr>
            <w:rFonts w:ascii="Arial" w:hAnsi="Arial" w:cs="Arial"/>
            <w:szCs w:val="24"/>
          </w:rPr>
          <w:delText>analysis methods</w:delText>
        </w:r>
      </w:del>
      <w:ins w:id="312" w:author="gg" w:date="2016-03-04T15:55:00Z">
        <w:r w:rsidR="00126E7F">
          <w:rPr>
            <w:rFonts w:ascii="Arial" w:hAnsi="Arial" w:cs="Arial"/>
            <w:szCs w:val="24"/>
          </w:rPr>
          <w:t>evaluation</w:t>
        </w:r>
        <w:r w:rsidRPr="009514F0">
          <w:rPr>
            <w:rFonts w:ascii="Arial" w:hAnsi="Arial" w:cs="Arial"/>
            <w:szCs w:val="24"/>
          </w:rPr>
          <w:t xml:space="preserve"> method</w:t>
        </w:r>
        <w:r w:rsidR="00126E7F">
          <w:rPr>
            <w:rFonts w:ascii="Arial" w:hAnsi="Arial" w:cs="Arial"/>
            <w:szCs w:val="24"/>
          </w:rPr>
          <w:t>ologies</w:t>
        </w:r>
      </w:ins>
      <w:r w:rsidRPr="009514F0">
        <w:rPr>
          <w:rFonts w:ascii="Arial" w:hAnsi="Arial" w:cs="Arial"/>
          <w:szCs w:val="24"/>
        </w:rPr>
        <w:t>, clustering is based on the weighted or unweighted unifrac distances or on the Bray-Curtis dissimilarity metric</w:t>
      </w:r>
      <w:r w:rsidR="007B0216">
        <w:rPr>
          <w:rFonts w:ascii="Arial" w:hAnsi="Arial" w:cs="Arial"/>
          <w:szCs w:val="24"/>
        </w:rPr>
        <w:t xml:space="preserve">, for example </w:t>
      </w:r>
      <w:del w:id="313" w:author="gg" w:date="2016-03-04T15:55:00Z">
        <w:r w:rsidR="007B0216">
          <w:rPr>
            <w:rFonts w:ascii="Arial" w:hAnsi="Arial" w:cs="Arial"/>
            <w:szCs w:val="24"/>
          </w:rPr>
          <w:delText>See</w:delText>
        </w:r>
      </w:del>
      <w:ins w:id="314" w:author="gg" w:date="2016-03-04T15:55:00Z">
        <w:r w:rsidR="00826E9B">
          <w:rPr>
            <w:rFonts w:ascii="Arial" w:hAnsi="Arial" w:cs="Arial"/>
            <w:szCs w:val="24"/>
          </w:rPr>
          <w:t>s</w:t>
        </w:r>
        <w:r w:rsidR="007B0216">
          <w:rPr>
            <w:rFonts w:ascii="Arial" w:hAnsi="Arial" w:cs="Arial"/>
            <w:szCs w:val="24"/>
          </w:rPr>
          <w:t>ee</w:t>
        </w:r>
      </w:ins>
      <w:r w:rsidR="007B0216">
        <w:rPr>
          <w:rFonts w:ascii="Arial" w:hAnsi="Arial" w:cs="Arial"/>
          <w:szCs w:val="24"/>
        </w:rPr>
        <w:t xml:space="preserve"> the standard workflow in QIIME (</w:t>
      </w:r>
      <w:r w:rsidR="007B0216" w:rsidRPr="007B0216">
        <w:rPr>
          <w:rFonts w:ascii="Arial" w:hAnsi="Arial" w:cs="Arial"/>
          <w:szCs w:val="24"/>
        </w:rPr>
        <w:t>Kuczynski</w:t>
      </w:r>
      <w:r w:rsidR="007B0216">
        <w:rPr>
          <w:rFonts w:ascii="Arial" w:hAnsi="Arial" w:cs="Arial"/>
          <w:szCs w:val="24"/>
        </w:rPr>
        <w:t xml:space="preserve"> et al. 2012)</w:t>
      </w:r>
      <w:r w:rsidRPr="009514F0">
        <w:rPr>
          <w:rFonts w:ascii="Arial" w:hAnsi="Arial" w:cs="Arial"/>
          <w:szCs w:val="24"/>
        </w:rPr>
        <w:t xml:space="preserve">. These metrics are much more sensitive to the </w:t>
      </w:r>
      <w:del w:id="315" w:author="gg" w:date="2016-03-04T15:55:00Z">
        <w:r w:rsidRPr="009514F0">
          <w:rPr>
            <w:rFonts w:ascii="Arial" w:hAnsi="Arial" w:cs="Arial"/>
            <w:szCs w:val="24"/>
          </w:rPr>
          <w:delText>makeup</w:delText>
        </w:r>
      </w:del>
      <w:ins w:id="316" w:author="gg" w:date="2016-03-04T15:55:00Z">
        <w:r w:rsidR="00826E9B">
          <w:rPr>
            <w:rFonts w:ascii="Arial" w:hAnsi="Arial" w:cs="Arial"/>
            <w:szCs w:val="24"/>
          </w:rPr>
          <w:t>abundance</w:t>
        </w:r>
      </w:ins>
      <w:r w:rsidR="00826E9B" w:rsidRPr="009514F0">
        <w:rPr>
          <w:rFonts w:ascii="Arial" w:hAnsi="Arial" w:cs="Arial"/>
          <w:szCs w:val="24"/>
        </w:rPr>
        <w:t xml:space="preserve"> </w:t>
      </w:r>
      <w:r w:rsidRPr="009514F0">
        <w:rPr>
          <w:rFonts w:ascii="Arial" w:hAnsi="Arial" w:cs="Arial"/>
          <w:szCs w:val="24"/>
        </w:rPr>
        <w:t xml:space="preserve">of </w:t>
      </w:r>
      <w:del w:id="317" w:author="gg" w:date="2016-03-04T15:55:00Z">
        <w:r w:rsidRPr="009514F0">
          <w:rPr>
            <w:rFonts w:ascii="Arial" w:hAnsi="Arial" w:cs="Arial"/>
            <w:szCs w:val="24"/>
          </w:rPr>
          <w:delText xml:space="preserve">the </w:delText>
        </w:r>
      </w:del>
      <w:r w:rsidRPr="009514F0">
        <w:rPr>
          <w:rFonts w:ascii="Arial" w:hAnsi="Arial" w:cs="Arial"/>
          <w:szCs w:val="24"/>
        </w:rPr>
        <w:t>community</w:t>
      </w:r>
      <w:r w:rsidR="00826E9B">
        <w:rPr>
          <w:rFonts w:ascii="Arial" w:hAnsi="Arial" w:cs="Arial"/>
          <w:szCs w:val="24"/>
        </w:rPr>
        <w:t xml:space="preserve"> </w:t>
      </w:r>
      <w:ins w:id="318" w:author="gg" w:date="2016-03-04T15:55:00Z">
        <w:r w:rsidR="00826E9B">
          <w:rPr>
            <w:rFonts w:ascii="Arial" w:hAnsi="Arial" w:cs="Arial"/>
            <w:szCs w:val="24"/>
          </w:rPr>
          <w:t>members</w:t>
        </w:r>
        <w:r w:rsidRPr="009514F0">
          <w:rPr>
            <w:rFonts w:ascii="Arial" w:hAnsi="Arial" w:cs="Arial"/>
            <w:szCs w:val="24"/>
          </w:rPr>
          <w:t xml:space="preserve"> </w:t>
        </w:r>
      </w:ins>
      <w:r w:rsidRPr="009514F0">
        <w:rPr>
          <w:rFonts w:ascii="Arial" w:hAnsi="Arial" w:cs="Arial"/>
          <w:szCs w:val="24"/>
        </w:rPr>
        <w:t>than is the Aitchison distance used in compositional data analysis</w:t>
      </w:r>
      <w:r w:rsidR="006971C9" w:rsidRPr="009514F0">
        <w:rPr>
          <w:rFonts w:ascii="Arial" w:hAnsi="Arial" w:cs="Arial"/>
          <w:szCs w:val="24"/>
        </w:rPr>
        <w:t xml:space="preserve"> (Martin Fernandez </w:t>
      </w:r>
      <w:r w:rsidR="007B0216">
        <w:rPr>
          <w:rFonts w:ascii="Arial" w:hAnsi="Arial" w:cs="Arial"/>
          <w:szCs w:val="24"/>
        </w:rPr>
        <w:t>1998</w:t>
      </w:r>
      <w:del w:id="319" w:author="gg" w:date="2016-03-04T15:55:00Z">
        <w:r w:rsidR="007B0216">
          <w:rPr>
            <w:rFonts w:ascii="Arial" w:hAnsi="Arial" w:cs="Arial"/>
            <w:szCs w:val="24"/>
          </w:rPr>
          <w:delText>)</w:delText>
        </w:r>
      </w:del>
      <w:ins w:id="320" w:author="gg" w:date="2016-03-04T15:55:00Z">
        <w:r w:rsidR="007B0216">
          <w:rPr>
            <w:rFonts w:ascii="Arial" w:hAnsi="Arial" w:cs="Arial"/>
            <w:szCs w:val="24"/>
          </w:rPr>
          <w:t>)</w:t>
        </w:r>
        <w:r w:rsidR="003716E2">
          <w:rPr>
            <w:rFonts w:ascii="Arial" w:hAnsi="Arial" w:cs="Arial"/>
            <w:szCs w:val="24"/>
          </w:rPr>
          <w:t>.</w:t>
        </w:r>
      </w:ins>
      <w:r w:rsidR="007B0216" w:rsidRPr="009514F0">
        <w:rPr>
          <w:rFonts w:ascii="Arial" w:hAnsi="Arial" w:cs="Arial"/>
          <w:szCs w:val="24"/>
        </w:rPr>
        <w:t xml:space="preserve"> </w:t>
      </w:r>
      <w:r w:rsidRPr="009514F0">
        <w:rPr>
          <w:rFonts w:ascii="Arial" w:hAnsi="Arial" w:cs="Arial"/>
          <w:szCs w:val="24"/>
        </w:rPr>
        <w:t>Thus, here we use</w:t>
      </w:r>
      <w:r w:rsidR="00BB4DD5">
        <w:rPr>
          <w:rFonts w:ascii="Arial" w:hAnsi="Arial" w:cs="Arial"/>
          <w:szCs w:val="24"/>
        </w:rPr>
        <w:t>d</w:t>
      </w:r>
      <w:r w:rsidRPr="009514F0">
        <w:rPr>
          <w:rFonts w:ascii="Arial" w:hAnsi="Arial" w:cs="Arial"/>
          <w:szCs w:val="24"/>
        </w:rPr>
        <w:t xml:space="preserve"> the Aitchison distance metric </w:t>
      </w:r>
      <w:r w:rsidR="006971C9" w:rsidRPr="009514F0">
        <w:rPr>
          <w:rFonts w:ascii="Arial" w:hAnsi="Arial" w:cs="Arial"/>
          <w:szCs w:val="24"/>
        </w:rPr>
        <w:t>that</w:t>
      </w:r>
      <w:r w:rsidRPr="009514F0">
        <w:rPr>
          <w:rFonts w:ascii="Arial" w:hAnsi="Arial" w:cs="Arial"/>
          <w:szCs w:val="24"/>
        </w:rPr>
        <w:t xml:space="preserve"> fulfills the criteria required for compositional data. In particular, by using a compositional approach, it is appropriate to examine a defined sub-composition of the data</w:t>
      </w:r>
      <w:del w:id="321" w:author="gg" w:date="2016-03-04T15:55:00Z">
        <w:r w:rsidRPr="009514F0">
          <w:rPr>
            <w:rFonts w:ascii="Arial" w:hAnsi="Arial" w:cs="Arial"/>
            <w:szCs w:val="24"/>
          </w:rPr>
          <w:delText>.</w:delText>
        </w:r>
      </w:del>
      <w:ins w:id="322" w:author="gg" w:date="2016-03-04T15:55:00Z">
        <w:r w:rsidR="003716E2">
          <w:rPr>
            <w:rFonts w:ascii="Arial" w:hAnsi="Arial" w:cs="Arial"/>
            <w:szCs w:val="24"/>
          </w:rPr>
          <w:t xml:space="preserve"> (i.e., a subset of the taxa)</w:t>
        </w:r>
        <w:r w:rsidRPr="009514F0">
          <w:rPr>
            <w:rFonts w:ascii="Arial" w:hAnsi="Arial" w:cs="Arial"/>
            <w:szCs w:val="24"/>
          </w:rPr>
          <w:t>.</w:t>
        </w:r>
      </w:ins>
      <w:r w:rsidRPr="009514F0">
        <w:rPr>
          <w:rFonts w:ascii="Arial" w:hAnsi="Arial" w:cs="Arial"/>
          <w:szCs w:val="24"/>
        </w:rPr>
        <w:t xml:space="preserve"> </w:t>
      </w:r>
    </w:p>
    <w:p w14:paraId="65709935" w14:textId="4F5F6ACF" w:rsidR="00BD7CFB"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results of unsupervised clustering of the dataset </w:t>
      </w:r>
      <w:r w:rsidR="006971C9" w:rsidRPr="009514F0">
        <w:rPr>
          <w:rFonts w:ascii="Arial" w:hAnsi="Arial" w:cs="Arial"/>
          <w:szCs w:val="24"/>
        </w:rPr>
        <w:t>are</w:t>
      </w:r>
      <w:r w:rsidRPr="009514F0">
        <w:rPr>
          <w:rFonts w:ascii="Arial" w:hAnsi="Arial" w:cs="Arial"/>
          <w:szCs w:val="24"/>
        </w:rPr>
        <w:t xml:space="preserve"> shown in Figure 3. </w:t>
      </w:r>
      <w:del w:id="323" w:author="gg" w:date="2016-03-04T15:55:00Z">
        <w:r w:rsidR="007B0216">
          <w:rPr>
            <w:rFonts w:ascii="Arial" w:hAnsi="Arial" w:cs="Arial"/>
            <w:szCs w:val="24"/>
          </w:rPr>
          <w:delText>It</w:delText>
        </w:r>
      </w:del>
      <w:ins w:id="324" w:author="gg" w:date="2016-03-04T15:55:00Z">
        <w:r w:rsidR="00492706">
          <w:rPr>
            <w:rFonts w:ascii="Arial" w:hAnsi="Arial" w:cs="Arial"/>
            <w:szCs w:val="24"/>
          </w:rPr>
          <w:t>Again, i</w:t>
        </w:r>
        <w:r w:rsidR="007B0216">
          <w:rPr>
            <w:rFonts w:ascii="Arial" w:hAnsi="Arial" w:cs="Arial"/>
            <w:szCs w:val="24"/>
          </w:rPr>
          <w:t>t</w:t>
        </w:r>
      </w:ins>
      <w:r w:rsidR="007B0216">
        <w:rPr>
          <w:rFonts w:ascii="Arial" w:hAnsi="Arial" w:cs="Arial"/>
          <w:szCs w:val="24"/>
        </w:rPr>
        <w:t xml:space="preserve"> is im</w:t>
      </w:r>
      <w:r w:rsidR="00492706">
        <w:rPr>
          <w:rFonts w:ascii="Arial" w:hAnsi="Arial" w:cs="Arial"/>
          <w:szCs w:val="24"/>
        </w:rPr>
        <w:t>portant</w:t>
      </w:r>
      <w:r w:rsidRPr="009514F0">
        <w:rPr>
          <w:rFonts w:ascii="Arial" w:hAnsi="Arial" w:cs="Arial"/>
          <w:szCs w:val="24"/>
        </w:rPr>
        <w:t xml:space="preserve"> </w:t>
      </w:r>
      <w:del w:id="325" w:author="gg" w:date="2016-03-04T15:55:00Z">
        <w:r w:rsidR="007B0216">
          <w:rPr>
            <w:rFonts w:ascii="Arial" w:hAnsi="Arial" w:cs="Arial"/>
            <w:szCs w:val="24"/>
          </w:rPr>
          <w:delText>that t</w:delText>
        </w:r>
        <w:r w:rsidRPr="009514F0">
          <w:rPr>
            <w:rFonts w:ascii="Arial" w:hAnsi="Arial" w:cs="Arial"/>
            <w:szCs w:val="24"/>
          </w:rPr>
          <w:delText>he user</w:delText>
        </w:r>
      </w:del>
      <w:ins w:id="326" w:author="gg" w:date="2016-03-04T15:55:00Z">
        <w:r w:rsidR="00126E7F">
          <w:rPr>
            <w:rFonts w:ascii="Arial" w:hAnsi="Arial" w:cs="Arial"/>
            <w:szCs w:val="24"/>
          </w:rPr>
          <w:t>to</w:t>
        </w:r>
      </w:ins>
      <w:r w:rsidR="00126E7F">
        <w:rPr>
          <w:rFonts w:ascii="Arial" w:hAnsi="Arial" w:cs="Arial"/>
          <w:szCs w:val="24"/>
        </w:rPr>
        <w:t xml:space="preserve"> </w:t>
      </w:r>
      <w:r w:rsidRPr="009514F0">
        <w:rPr>
          <w:rFonts w:ascii="Arial" w:hAnsi="Arial" w:cs="Arial"/>
          <w:szCs w:val="24"/>
        </w:rPr>
        <w:t>remember that all distances are calculated from the ratios between taxa, and not on</w:t>
      </w:r>
      <w:r w:rsidR="00BB4DD5">
        <w:rPr>
          <w:rFonts w:ascii="Arial" w:hAnsi="Arial" w:cs="Arial"/>
          <w:szCs w:val="24"/>
        </w:rPr>
        <w:t xml:space="preserve"> the taxa abundances themselves.</w:t>
      </w:r>
      <w:r w:rsidRPr="009514F0">
        <w:rPr>
          <w:rFonts w:ascii="Arial" w:hAnsi="Arial" w:cs="Arial"/>
          <w:szCs w:val="24"/>
        </w:rPr>
        <w:t xml:space="preserve"> For this f</w:t>
      </w:r>
      <w:r w:rsidR="00BD7CFB" w:rsidRPr="009514F0">
        <w:rPr>
          <w:rFonts w:ascii="Arial" w:hAnsi="Arial" w:cs="Arial"/>
          <w:szCs w:val="24"/>
        </w:rPr>
        <w:t>igure</w:t>
      </w:r>
      <w:r w:rsidR="00BB4DD5">
        <w:rPr>
          <w:rFonts w:ascii="Arial" w:hAnsi="Arial" w:cs="Arial"/>
          <w:szCs w:val="24"/>
        </w:rPr>
        <w:t>,</w:t>
      </w:r>
      <w:r w:rsidR="00BD7CFB" w:rsidRPr="009514F0">
        <w:rPr>
          <w:rFonts w:ascii="Arial" w:hAnsi="Arial" w:cs="Arial"/>
          <w:szCs w:val="24"/>
        </w:rPr>
        <w:t xml:space="preserve"> we us</w:t>
      </w:r>
      <w:r w:rsidR="00BB4DD5">
        <w:rPr>
          <w:rFonts w:ascii="Arial" w:hAnsi="Arial" w:cs="Arial"/>
          <w:szCs w:val="24"/>
        </w:rPr>
        <w:t>ed</w:t>
      </w:r>
      <w:r w:rsidR="00BD7CFB" w:rsidRPr="009514F0">
        <w:rPr>
          <w:rFonts w:ascii="Arial" w:hAnsi="Arial" w:cs="Arial"/>
          <w:szCs w:val="24"/>
        </w:rPr>
        <w:t xml:space="preserve"> the ward.D2 method which clusters groups together by their squared distance from the geometric mean distance of the group. There are many other options, and the user should choose one that best represents the data, although Ward.D and Ward.D2 are usually the most appropriate</w:t>
      </w:r>
      <w:r w:rsidR="007B0216">
        <w:rPr>
          <w:rFonts w:ascii="Arial" w:hAnsi="Arial" w:cs="Arial"/>
          <w:szCs w:val="24"/>
        </w:rPr>
        <w:t xml:space="preserve"> </w:t>
      </w:r>
      <w:r w:rsidR="007B0216" w:rsidRPr="009514F0">
        <w:rPr>
          <w:rFonts w:ascii="Arial" w:hAnsi="Arial" w:cs="Arial"/>
          <w:szCs w:val="24"/>
        </w:rPr>
        <w:t>(Martin</w:t>
      </w:r>
      <w:del w:id="327" w:author="gg" w:date="2016-03-04T15:55:00Z">
        <w:r w:rsidR="007B0216" w:rsidRPr="009514F0">
          <w:rPr>
            <w:rFonts w:ascii="Arial" w:hAnsi="Arial" w:cs="Arial"/>
            <w:szCs w:val="24"/>
          </w:rPr>
          <w:delText xml:space="preserve"> </w:delText>
        </w:r>
      </w:del>
      <w:ins w:id="328" w:author="gg" w:date="2016-03-04T15:55:00Z">
        <w:r w:rsidR="00126E7F">
          <w:rPr>
            <w:rFonts w:ascii="Arial" w:hAnsi="Arial" w:cs="Arial"/>
            <w:szCs w:val="24"/>
          </w:rPr>
          <w:t>-</w:t>
        </w:r>
      </w:ins>
      <w:r w:rsidR="007B0216" w:rsidRPr="009514F0">
        <w:rPr>
          <w:rFonts w:ascii="Arial" w:hAnsi="Arial" w:cs="Arial"/>
          <w:szCs w:val="24"/>
        </w:rPr>
        <w:t xml:space="preserve">Fernandez </w:t>
      </w:r>
      <w:r w:rsidR="007B0216">
        <w:rPr>
          <w:rFonts w:ascii="Arial" w:hAnsi="Arial" w:cs="Arial"/>
          <w:szCs w:val="24"/>
        </w:rPr>
        <w:t>1998)</w:t>
      </w:r>
      <w:r w:rsidR="00BD7CFB" w:rsidRPr="009514F0">
        <w:rPr>
          <w:rFonts w:ascii="Arial" w:hAnsi="Arial" w:cs="Arial"/>
          <w:szCs w:val="24"/>
        </w:rPr>
        <w:t xml:space="preserve">. </w:t>
      </w:r>
    </w:p>
    <w:p w14:paraId="1A9156DA" w14:textId="77777777" w:rsidR="00BD7CFB" w:rsidRPr="009514F0" w:rsidRDefault="00BD7CFB" w:rsidP="00BB4DD5">
      <w:pPr>
        <w:spacing w:line="480" w:lineRule="auto"/>
        <w:ind w:firstLine="720"/>
        <w:rPr>
          <w:del w:id="329" w:author="gg" w:date="2016-03-04T15:55:00Z"/>
          <w:rFonts w:ascii="Arial" w:hAnsi="Arial" w:cs="Arial"/>
          <w:szCs w:val="24"/>
        </w:rPr>
      </w:pPr>
      <w:r w:rsidRPr="009514F0">
        <w:rPr>
          <w:rFonts w:ascii="Arial" w:hAnsi="Arial" w:cs="Arial"/>
          <w:szCs w:val="24"/>
        </w:rPr>
        <w:lastRenderedPageBreak/>
        <w:t>The cluster analysis</w:t>
      </w:r>
      <w:ins w:id="330" w:author="gg" w:date="2016-03-04T15:55:00Z">
        <w:r w:rsidR="00492706" w:rsidRPr="00492706">
          <w:rPr>
            <w:rFonts w:ascii="Arial" w:hAnsi="Arial" w:cs="Arial"/>
            <w:szCs w:val="24"/>
          </w:rPr>
          <w:t xml:space="preserve"> </w:t>
        </w:r>
        <w:r w:rsidR="00492706">
          <w:rPr>
            <w:rFonts w:ascii="Arial" w:hAnsi="Arial" w:cs="Arial"/>
            <w:szCs w:val="24"/>
          </w:rPr>
          <w:t>supports the results of the biplot and</w:t>
        </w:r>
      </w:ins>
      <w:r w:rsidRPr="009514F0">
        <w:rPr>
          <w:rFonts w:ascii="Arial" w:hAnsi="Arial" w:cs="Arial"/>
          <w:szCs w:val="24"/>
        </w:rPr>
        <w:t xml:space="preserve"> shows the split between two types of samples rather clearly. Samples containing an abundance of </w:t>
      </w:r>
      <w:r w:rsidRPr="009514F0">
        <w:rPr>
          <w:rFonts w:ascii="Arial" w:hAnsi="Arial" w:cs="Arial"/>
          <w:i/>
          <w:szCs w:val="24"/>
        </w:rPr>
        <w:t>Lactobacillus</w:t>
      </w:r>
      <w:r w:rsidRPr="009514F0">
        <w:rPr>
          <w:rFonts w:ascii="Arial" w:hAnsi="Arial" w:cs="Arial"/>
          <w:szCs w:val="24"/>
        </w:rPr>
        <w:t xml:space="preserve"> sp. are grouped together on the right, and samples with an abundance of other taxa are grouped together on the left. </w:t>
      </w:r>
    </w:p>
    <w:p w14:paraId="7542A8B5" w14:textId="54BD9FE4" w:rsidR="00BD7CFB" w:rsidRPr="009514F0" w:rsidRDefault="00BD7CFB" w:rsidP="0021719F">
      <w:pPr>
        <w:spacing w:line="480" w:lineRule="auto"/>
        <w:ind w:firstLine="720"/>
        <w:rPr>
          <w:rFonts w:ascii="Arial" w:hAnsi="Arial" w:cs="Arial"/>
          <w:szCs w:val="24"/>
        </w:rPr>
        <w:pPrChange w:id="331" w:author="gg" w:date="2016-03-04T15:55:00Z">
          <w:pPr>
            <w:spacing w:line="480" w:lineRule="auto"/>
          </w:pPr>
        </w:pPrChange>
      </w:pPr>
      <w:r w:rsidRPr="009514F0">
        <w:rPr>
          <w:rFonts w:ascii="Arial" w:hAnsi="Arial" w:cs="Arial"/>
          <w:szCs w:val="24"/>
        </w:rPr>
        <w:t>The cluster analysis help</w:t>
      </w:r>
      <w:r w:rsidR="007B0216">
        <w:rPr>
          <w:rFonts w:ascii="Arial" w:hAnsi="Arial" w:cs="Arial"/>
          <w:szCs w:val="24"/>
        </w:rPr>
        <w:t>s</w:t>
      </w:r>
      <w:r w:rsidRPr="009514F0">
        <w:rPr>
          <w:rFonts w:ascii="Arial" w:hAnsi="Arial" w:cs="Arial"/>
          <w:szCs w:val="24"/>
        </w:rPr>
        <w:t xml:space="preserve"> explain and clarify the compositional biplot. For example, the four samples in the middle lower part of the biplot in Figure </w:t>
      </w:r>
      <w:r w:rsidR="007B0216">
        <w:rPr>
          <w:rFonts w:ascii="Arial" w:hAnsi="Arial" w:cs="Arial"/>
          <w:szCs w:val="24"/>
        </w:rPr>
        <w:t>2</w:t>
      </w:r>
      <w:r w:rsidRPr="009514F0">
        <w:rPr>
          <w:rFonts w:ascii="Arial" w:hAnsi="Arial" w:cs="Arial"/>
          <w:szCs w:val="24"/>
        </w:rPr>
        <w:t xml:space="preserve"> labelled A/B312 and A/B282, group together in both the biplot and the cluster plot. These samples are atypica</w:t>
      </w:r>
      <w:r w:rsidR="006971C9" w:rsidRPr="009514F0">
        <w:rPr>
          <w:rFonts w:ascii="Arial" w:hAnsi="Arial" w:cs="Arial"/>
          <w:szCs w:val="24"/>
        </w:rPr>
        <w:t>l for both the N and BV groups</w:t>
      </w:r>
      <w:del w:id="332" w:author="gg" w:date="2016-03-04T15:55:00Z">
        <w:r w:rsidR="006971C9" w:rsidRPr="009514F0">
          <w:rPr>
            <w:rFonts w:ascii="Arial" w:hAnsi="Arial" w:cs="Arial"/>
            <w:szCs w:val="24"/>
          </w:rPr>
          <w:delText xml:space="preserve">. </w:delText>
        </w:r>
        <w:r w:rsidRPr="009514F0">
          <w:rPr>
            <w:rFonts w:ascii="Arial" w:hAnsi="Arial" w:cs="Arial"/>
            <w:szCs w:val="24"/>
          </w:rPr>
          <w:delText>The cluster plot and associated barplot show that they contain</w:delText>
        </w:r>
      </w:del>
      <w:ins w:id="333" w:author="gg" w:date="2016-03-04T15:55:00Z">
        <w:r w:rsidR="006971C9" w:rsidRPr="009514F0">
          <w:rPr>
            <w:rFonts w:ascii="Arial" w:hAnsi="Arial" w:cs="Arial"/>
            <w:szCs w:val="24"/>
          </w:rPr>
          <w:t>.</w:t>
        </w:r>
        <w:r w:rsidR="00826E9B">
          <w:rPr>
            <w:rFonts w:ascii="Arial" w:hAnsi="Arial" w:cs="Arial"/>
            <w:szCs w:val="24"/>
          </w:rPr>
          <w:t>,</w:t>
        </w:r>
        <w:r w:rsidRPr="009514F0">
          <w:rPr>
            <w:rFonts w:ascii="Arial" w:hAnsi="Arial" w:cs="Arial"/>
            <w:szCs w:val="24"/>
          </w:rPr>
          <w:t xml:space="preserve"> contain</w:t>
        </w:r>
        <w:r w:rsidR="00826E9B">
          <w:rPr>
            <w:rFonts w:ascii="Arial" w:hAnsi="Arial" w:cs="Arial"/>
            <w:szCs w:val="24"/>
          </w:rPr>
          <w:t>ing</w:t>
        </w:r>
      </w:ins>
      <w:r w:rsidRPr="009514F0">
        <w:rPr>
          <w:rFonts w:ascii="Arial" w:hAnsi="Arial" w:cs="Arial"/>
          <w:szCs w:val="24"/>
        </w:rPr>
        <w:t xml:space="preserve"> substantially more of the </w:t>
      </w:r>
      <w:r w:rsidRPr="009514F0">
        <w:rPr>
          <w:rFonts w:ascii="Arial" w:hAnsi="Arial" w:cs="Arial"/>
          <w:i/>
          <w:szCs w:val="24"/>
        </w:rPr>
        <w:t>Lactobacillus</w:t>
      </w:r>
      <w:r w:rsidRPr="009514F0">
        <w:rPr>
          <w:rFonts w:ascii="Arial" w:hAnsi="Arial" w:cs="Arial"/>
          <w:szCs w:val="24"/>
        </w:rPr>
        <w:t xml:space="preserve"> taxon, and somewhat more of the taxa normally found in BV than in the other N samples. Based on these two results it would be appropriate to exclude these four samples from further analysis because of their atypical makeup. </w:t>
      </w:r>
    </w:p>
    <w:p w14:paraId="194F184D" w14:textId="09ABDE99" w:rsidR="00BB4DD5" w:rsidRDefault="00BB4DD5" w:rsidP="00BB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del w:id="334" w:author="gg" w:date="2016-03-04T15:55:00Z">
        <w:r>
          <w:rPr>
            <w:rFonts w:ascii="Arial" w:hAnsi="Arial" w:cs="Arial"/>
            <w:szCs w:val="24"/>
          </w:rPr>
          <w:tab/>
          <w:delText>As a final step</w:delText>
        </w:r>
      </w:del>
      <w:ins w:id="335" w:author="gg" w:date="2016-03-04T15:55:00Z">
        <w:r>
          <w:rPr>
            <w:rFonts w:ascii="Arial" w:hAnsi="Arial" w:cs="Arial"/>
            <w:szCs w:val="24"/>
          </w:rPr>
          <w:tab/>
        </w:r>
        <w:r w:rsidR="00970E13">
          <w:rPr>
            <w:rFonts w:ascii="Arial" w:hAnsi="Arial" w:cs="Arial"/>
            <w:szCs w:val="24"/>
          </w:rPr>
          <w:t>Next</w:t>
        </w:r>
      </w:ins>
      <w:r w:rsidR="00970E13">
        <w:rPr>
          <w:rFonts w:ascii="Arial" w:hAnsi="Arial" w:cs="Arial"/>
          <w:szCs w:val="24"/>
        </w:rPr>
        <w:t xml:space="preserve">, </w:t>
      </w:r>
      <w:r>
        <w:rPr>
          <w:rFonts w:ascii="Arial" w:hAnsi="Arial" w:cs="Arial"/>
          <w:szCs w:val="24"/>
        </w:rPr>
        <w:t xml:space="preserve">a </w:t>
      </w:r>
      <w:r w:rsidR="00BD7CFB" w:rsidRPr="0021719F">
        <w:rPr>
          <w:rFonts w:ascii="Arial" w:hAnsi="Arial"/>
          <w:b/>
          <w:rPrChange w:id="336" w:author="gg" w:date="2016-03-04T15:55:00Z">
            <w:rPr>
              <w:rFonts w:ascii="Arial" w:hAnsi="Arial"/>
            </w:rPr>
          </w:rPrChange>
        </w:rPr>
        <w:t>univariate</w:t>
      </w:r>
      <w:r w:rsidR="00BD7CFB" w:rsidRPr="009514F0">
        <w:rPr>
          <w:rFonts w:ascii="Arial" w:hAnsi="Arial" w:cs="Arial"/>
          <w:szCs w:val="24"/>
        </w:rPr>
        <w:t xml:space="preserve"> comparison between the B and A group</w:t>
      </w:r>
      <w:r w:rsidR="006971C9" w:rsidRPr="009514F0">
        <w:rPr>
          <w:rFonts w:ascii="Arial" w:hAnsi="Arial" w:cs="Arial"/>
          <w:szCs w:val="24"/>
        </w:rPr>
        <w:t>s</w:t>
      </w:r>
      <w:r>
        <w:rPr>
          <w:rFonts w:ascii="Arial" w:hAnsi="Arial" w:cs="Arial"/>
          <w:szCs w:val="24"/>
        </w:rPr>
        <w:t xml:space="preserve"> was performed.</w:t>
      </w:r>
      <w:r w:rsidR="00BD7CFB" w:rsidRPr="009514F0">
        <w:rPr>
          <w:rFonts w:ascii="Arial" w:hAnsi="Arial" w:cs="Arial"/>
          <w:szCs w:val="24"/>
        </w:rPr>
        <w:t xml:space="preserve"> For simplicity of coding</w:t>
      </w:r>
      <w:r w:rsidR="006971C9" w:rsidRPr="009514F0">
        <w:rPr>
          <w:rFonts w:ascii="Arial" w:hAnsi="Arial" w:cs="Arial"/>
          <w:szCs w:val="24"/>
        </w:rPr>
        <w:t>, we ke</w:t>
      </w:r>
      <w:r>
        <w:rPr>
          <w:rFonts w:ascii="Arial" w:hAnsi="Arial" w:cs="Arial"/>
          <w:szCs w:val="24"/>
        </w:rPr>
        <w:t>pt</w:t>
      </w:r>
      <w:r w:rsidR="006971C9" w:rsidRPr="009514F0">
        <w:rPr>
          <w:rFonts w:ascii="Arial" w:hAnsi="Arial" w:cs="Arial"/>
          <w:szCs w:val="24"/>
        </w:rPr>
        <w:t xml:space="preserve"> the four</w:t>
      </w:r>
      <w:r w:rsidR="00826E9B">
        <w:rPr>
          <w:rFonts w:ascii="Arial" w:hAnsi="Arial" w:cs="Arial"/>
          <w:szCs w:val="24"/>
        </w:rPr>
        <w:t xml:space="preserve"> </w:t>
      </w:r>
      <w:r w:rsidR="00BD7CFB" w:rsidRPr="009514F0">
        <w:rPr>
          <w:rFonts w:ascii="Arial" w:hAnsi="Arial" w:cs="Arial"/>
          <w:szCs w:val="24"/>
        </w:rPr>
        <w:t>outlier samples, but the reader is encouraged to remove them and see how the results change. For this, we use</w:t>
      </w:r>
      <w:r>
        <w:rPr>
          <w:rFonts w:ascii="Arial" w:hAnsi="Arial" w:cs="Arial"/>
          <w:szCs w:val="24"/>
        </w:rPr>
        <w:t>d</w:t>
      </w:r>
      <w:r w:rsidR="00BD7CFB" w:rsidRPr="009514F0">
        <w:rPr>
          <w:rFonts w:ascii="Arial" w:hAnsi="Arial" w:cs="Arial"/>
          <w:szCs w:val="24"/>
        </w:rPr>
        <w:t xml:space="preserve"> the ALDEx2 tool</w:t>
      </w:r>
      <w:r>
        <w:rPr>
          <w:rFonts w:ascii="Arial" w:hAnsi="Arial" w:cs="Arial"/>
          <w:szCs w:val="24"/>
        </w:rPr>
        <w:t xml:space="preserve"> (Fernandes et al. </w:t>
      </w:r>
      <w:r w:rsidR="007B0216">
        <w:rPr>
          <w:rFonts w:ascii="Arial" w:hAnsi="Arial" w:cs="Arial"/>
          <w:szCs w:val="24"/>
        </w:rPr>
        <w:t xml:space="preserve">2013, </w:t>
      </w:r>
      <w:r>
        <w:rPr>
          <w:rFonts w:ascii="Arial" w:hAnsi="Arial" w:cs="Arial"/>
          <w:szCs w:val="24"/>
        </w:rPr>
        <w:t>2014)</w:t>
      </w:r>
      <w:r w:rsidR="00BD7CFB" w:rsidRPr="009514F0">
        <w:rPr>
          <w:rFonts w:ascii="Arial" w:hAnsi="Arial" w:cs="Arial"/>
          <w:szCs w:val="24"/>
        </w:rPr>
        <w:t xml:space="preserve"> that incorporates a Bayesian estimate of taxon abundance into a compositional framework, with the results shown in Table 1 and </w:t>
      </w:r>
      <w:r w:rsidR="00F159BC">
        <w:rPr>
          <w:rFonts w:ascii="Arial" w:hAnsi="Arial" w:cs="Arial"/>
          <w:szCs w:val="24"/>
        </w:rPr>
        <w:t xml:space="preserve">the effect plot (Gloor et al. 2016) shown in </w:t>
      </w:r>
      <w:r w:rsidR="00BD7CFB" w:rsidRPr="009514F0">
        <w:rPr>
          <w:rFonts w:ascii="Arial" w:hAnsi="Arial" w:cs="Arial"/>
          <w:szCs w:val="24"/>
        </w:rPr>
        <w:t xml:space="preserve">Figure 4. </w:t>
      </w:r>
      <w:r>
        <w:rPr>
          <w:rFonts w:ascii="Arial" w:hAnsi="Arial" w:cs="Arial"/>
          <w:szCs w:val="24"/>
        </w:rPr>
        <w:t xml:space="preserve">Of note, </w:t>
      </w:r>
      <w:r w:rsidRPr="009514F0">
        <w:rPr>
          <w:rFonts w:ascii="Arial" w:eastAsia="Times New Roman" w:hAnsi="Arial" w:cs="Arial"/>
          <w:szCs w:val="24"/>
          <w:lang w:val="en-CA" w:eastAsia="en-CA"/>
        </w:rPr>
        <w:t>ALDEx2 examines differential abundance by estimating the measurement error inherent in high throughput sequencing experiments</w:t>
      </w:r>
      <w:r w:rsidR="003716E2">
        <w:rPr>
          <w:rFonts w:ascii="Arial" w:eastAsia="Times New Roman" w:hAnsi="Arial" w:cs="Arial"/>
          <w:szCs w:val="24"/>
          <w:lang w:val="en-CA" w:eastAsia="en-CA"/>
        </w:rPr>
        <w:t xml:space="preserve">, </w:t>
      </w:r>
      <w:ins w:id="337" w:author="gg" w:date="2016-03-04T15:55:00Z">
        <w:r w:rsidR="003716E2">
          <w:rPr>
            <w:rFonts w:ascii="Arial" w:eastAsia="Times New Roman" w:hAnsi="Arial" w:cs="Arial"/>
            <w:szCs w:val="24"/>
            <w:lang w:val="en-CA" w:eastAsia="en-CA"/>
          </w:rPr>
          <w:t xml:space="preserve">including the measurement error associated with 0 count </w:t>
        </w:r>
        <w:r w:rsidR="00C70DD0">
          <w:rPr>
            <w:rFonts w:ascii="Arial" w:eastAsia="Times New Roman" w:hAnsi="Arial" w:cs="Arial"/>
            <w:szCs w:val="24"/>
            <w:lang w:val="en-CA" w:eastAsia="en-CA"/>
          </w:rPr>
          <w:t>taxa</w:t>
        </w:r>
        <w:r w:rsidRPr="009514F0">
          <w:rPr>
            <w:rFonts w:ascii="Arial" w:eastAsia="Times New Roman" w:hAnsi="Arial" w:cs="Arial"/>
            <w:szCs w:val="24"/>
            <w:lang w:val="en-CA" w:eastAsia="en-CA"/>
          </w:rPr>
          <w:t xml:space="preserve">, </w:t>
        </w:r>
      </w:ins>
      <w:r w:rsidRPr="009514F0">
        <w:rPr>
          <w:rFonts w:ascii="Arial" w:eastAsia="Times New Roman" w:hAnsi="Arial" w:cs="Arial"/>
          <w:szCs w:val="24"/>
          <w:lang w:val="en-CA" w:eastAsia="en-CA"/>
        </w:rPr>
        <w:t xml:space="preserve">and uses the assumptions of compositional data analysis to normalize the data for sequencing effort. </w:t>
      </w:r>
    </w:p>
    <w:p w14:paraId="21875539" w14:textId="77777777" w:rsidR="00BD7CFB" w:rsidRPr="009514F0" w:rsidRDefault="00BD7CFB" w:rsidP="00BB4DD5">
      <w:pPr>
        <w:spacing w:line="480" w:lineRule="auto"/>
        <w:rPr>
          <w:del w:id="338" w:author="gg" w:date="2016-03-04T15:55:00Z"/>
          <w:rFonts w:ascii="Arial" w:hAnsi="Arial" w:cs="Arial"/>
          <w:szCs w:val="24"/>
        </w:rPr>
      </w:pPr>
      <w:del w:id="339" w:author="gg" w:date="2016-03-04T15:55:00Z">
        <w:r w:rsidRPr="009514F0">
          <w:rPr>
            <w:rFonts w:ascii="Arial" w:hAnsi="Arial" w:cs="Arial"/>
            <w:szCs w:val="24"/>
          </w:rPr>
          <w:delText>The Bayesian estimate is used to model the sampling variation</w:delText>
        </w:r>
        <w:r w:rsidR="007B0216">
          <w:rPr>
            <w:rFonts w:ascii="Arial" w:hAnsi="Arial" w:cs="Arial"/>
            <w:szCs w:val="24"/>
          </w:rPr>
          <w:delText>, and to estimate appropriate values for 0s</w:delText>
        </w:r>
        <w:r w:rsidRPr="009514F0">
          <w:rPr>
            <w:rFonts w:ascii="Arial" w:hAnsi="Arial" w:cs="Arial"/>
            <w:szCs w:val="24"/>
          </w:rPr>
          <w:delText xml:space="preserve"> that is expected in these datasets. See the documentation and the Fernandes, 2014 paper for a full description. </w:delText>
        </w:r>
      </w:del>
    </w:p>
    <w:p w14:paraId="36CF19D5" w14:textId="41AE97FD"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When interpreting these results</w:t>
      </w:r>
      <w:r w:rsidR="00BB4DD5">
        <w:rPr>
          <w:rFonts w:ascii="Arial" w:hAnsi="Arial" w:cs="Arial"/>
          <w:szCs w:val="24"/>
        </w:rPr>
        <w:t>,</w:t>
      </w:r>
      <w:r w:rsidRPr="009514F0">
        <w:rPr>
          <w:rFonts w:ascii="Arial" w:hAnsi="Arial" w:cs="Arial"/>
          <w:szCs w:val="24"/>
        </w:rPr>
        <w:t xml:space="preserve"> it is important to remember that we are actually examining ratios between values, rather than abundances. </w:t>
      </w:r>
      <w:ins w:id="340" w:author="gg" w:date="2016-03-04T15:55:00Z">
        <w:r w:rsidR="0021719F">
          <w:rPr>
            <w:rFonts w:ascii="Arial" w:hAnsi="Arial" w:cs="Arial"/>
            <w:szCs w:val="24"/>
          </w:rPr>
          <w:t xml:space="preserve">Thus, we are examining the </w:t>
        </w:r>
        <w:r w:rsidR="0021719F">
          <w:rPr>
            <w:rFonts w:ascii="Arial" w:hAnsi="Arial" w:cs="Arial"/>
            <w:szCs w:val="24"/>
          </w:rPr>
          <w:lastRenderedPageBreak/>
          <w:t xml:space="preserve">the change in abundance of a taxon </w:t>
        </w:r>
        <w:r w:rsidR="0021719F">
          <w:rPr>
            <w:rFonts w:ascii="Arial" w:hAnsi="Arial" w:cs="Arial"/>
            <w:i/>
            <w:szCs w:val="24"/>
          </w:rPr>
          <w:t>relative to all others</w:t>
        </w:r>
        <w:r w:rsidR="0021719F">
          <w:rPr>
            <w:rFonts w:ascii="Arial" w:hAnsi="Arial" w:cs="Arial"/>
            <w:szCs w:val="24"/>
          </w:rPr>
          <w:t xml:space="preserve"> in the dataset. </w:t>
        </w:r>
      </w:ins>
      <w:r w:rsidRPr="009514F0">
        <w:rPr>
          <w:rFonts w:ascii="Arial" w:hAnsi="Arial" w:cs="Arial"/>
          <w:szCs w:val="24"/>
        </w:rPr>
        <w:t xml:space="preserve">The user should also remember that all values reported are the </w:t>
      </w:r>
      <w:del w:id="341" w:author="gg" w:date="2016-03-04T15:55:00Z">
        <w:r w:rsidRPr="009514F0">
          <w:rPr>
            <w:rFonts w:ascii="Arial" w:hAnsi="Arial" w:cs="Arial"/>
            <w:szCs w:val="24"/>
          </w:rPr>
          <w:delText>mean values</w:delText>
        </w:r>
      </w:del>
      <w:ins w:id="342" w:author="gg" w:date="2016-03-04T15:55:00Z">
        <w:r w:rsidRPr="009514F0">
          <w:rPr>
            <w:rFonts w:ascii="Arial" w:hAnsi="Arial" w:cs="Arial"/>
            <w:szCs w:val="24"/>
          </w:rPr>
          <w:t>mean</w:t>
        </w:r>
        <w:r w:rsidR="00126E7F">
          <w:rPr>
            <w:rFonts w:ascii="Arial" w:hAnsi="Arial" w:cs="Arial"/>
            <w:szCs w:val="24"/>
          </w:rPr>
          <w:t>s</w:t>
        </w:r>
        <w:r w:rsidRPr="009514F0">
          <w:rPr>
            <w:rFonts w:ascii="Arial" w:hAnsi="Arial" w:cs="Arial"/>
            <w:szCs w:val="24"/>
          </w:rPr>
          <w:t xml:space="preserve"> </w:t>
        </w:r>
      </w:ins>
      <w:r w:rsidRPr="009514F0">
        <w:rPr>
          <w:rFonts w:ascii="Arial" w:hAnsi="Arial" w:cs="Arial"/>
          <w:szCs w:val="24"/>
        </w:rPr>
        <w:t xml:space="preserve"> over the number of Dirichlet instances as given by the mc.samples variable in the aldex.clr function</w:t>
      </w:r>
      <w:del w:id="343" w:author="gg" w:date="2016-03-04T15:55:00Z">
        <w:r w:rsidRPr="009514F0">
          <w:rPr>
            <w:rFonts w:ascii="Arial" w:hAnsi="Arial" w:cs="Arial"/>
            <w:szCs w:val="24"/>
          </w:rPr>
          <w:delText>.</w:delText>
        </w:r>
      </w:del>
      <w:ins w:id="344" w:author="gg" w:date="2016-03-04T15:55:00Z">
        <w:r w:rsidR="00DA2CB5">
          <w:rPr>
            <w:rFonts w:ascii="Arial" w:hAnsi="Arial" w:cs="Arial"/>
            <w:szCs w:val="24"/>
          </w:rPr>
          <w:t xml:space="preserve"> and explained more fully in the Supplement</w:t>
        </w:r>
        <w:r w:rsidRPr="009514F0">
          <w:rPr>
            <w:rFonts w:ascii="Arial" w:hAnsi="Arial" w:cs="Arial"/>
            <w:szCs w:val="24"/>
          </w:rPr>
          <w:t>.</w:t>
        </w:r>
      </w:ins>
      <w:r w:rsidRPr="009514F0">
        <w:rPr>
          <w:rFonts w:ascii="Arial" w:hAnsi="Arial" w:cs="Arial"/>
          <w:szCs w:val="24"/>
        </w:rPr>
        <w:t xml:space="preserve"> </w:t>
      </w:r>
    </w:p>
    <w:p w14:paraId="421EC4CA" w14:textId="62098D37" w:rsidR="006971C9"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In the examples given in Table 1, we filtered to </w:t>
      </w:r>
      <w:r w:rsidR="006971C9" w:rsidRPr="009514F0">
        <w:rPr>
          <w:rFonts w:ascii="Arial" w:hAnsi="Arial" w:cs="Arial"/>
          <w:szCs w:val="24"/>
        </w:rPr>
        <w:t>show</w:t>
      </w:r>
      <w:r w:rsidRPr="009514F0">
        <w:rPr>
          <w:rFonts w:ascii="Arial" w:hAnsi="Arial" w:cs="Arial"/>
          <w:szCs w:val="24"/>
        </w:rPr>
        <w:t xml:space="preserve"> only those taxa where the expected </w:t>
      </w:r>
      <w:r w:rsidR="007B0216">
        <w:rPr>
          <w:rFonts w:ascii="Arial" w:hAnsi="Arial" w:cs="Arial"/>
          <w:szCs w:val="24"/>
        </w:rPr>
        <w:t>Bejamini-Hochberg (1995) adjusted P</w:t>
      </w:r>
      <w:r w:rsidR="007B0216" w:rsidRPr="009514F0">
        <w:rPr>
          <w:rFonts w:ascii="Arial" w:hAnsi="Arial" w:cs="Arial"/>
          <w:szCs w:val="24"/>
        </w:rPr>
        <w:t xml:space="preserve"> </w:t>
      </w:r>
      <w:r w:rsidRPr="009514F0">
        <w:rPr>
          <w:rFonts w:ascii="Arial" w:hAnsi="Arial" w:cs="Arial"/>
          <w:szCs w:val="24"/>
        </w:rPr>
        <w:t>value was less than 0.05, meaning that the expected likelihood of a false positive identification per taxon is less than 5%</w:t>
      </w:r>
      <w:r w:rsidR="006971C9" w:rsidRPr="009514F0">
        <w:rPr>
          <w:rFonts w:ascii="Arial" w:hAnsi="Arial" w:cs="Arial"/>
          <w:szCs w:val="24"/>
        </w:rPr>
        <w:t>, with the actual value per taxon given in the wi.eBH column</w:t>
      </w:r>
      <w:r w:rsidRPr="009514F0">
        <w:rPr>
          <w:rFonts w:ascii="Arial" w:hAnsi="Arial" w:cs="Arial"/>
          <w:szCs w:val="24"/>
        </w:rPr>
        <w:t xml:space="preserve">. Using </w:t>
      </w:r>
      <w:r w:rsidRPr="009514F0">
        <w:rPr>
          <w:rFonts w:ascii="Arial" w:hAnsi="Arial" w:cs="Arial"/>
          <w:i/>
          <w:szCs w:val="24"/>
        </w:rPr>
        <w:t>L. iners</w:t>
      </w:r>
      <w:r w:rsidRPr="009514F0">
        <w:rPr>
          <w:rFonts w:ascii="Arial" w:hAnsi="Arial" w:cs="Arial"/>
          <w:szCs w:val="24"/>
        </w:rPr>
        <w:t xml:space="preserve">, we </w:t>
      </w:r>
      <w:del w:id="345" w:author="gg" w:date="2016-03-04T15:55:00Z">
        <w:r w:rsidRPr="009514F0">
          <w:rPr>
            <w:rFonts w:ascii="Arial" w:hAnsi="Arial" w:cs="Arial"/>
            <w:szCs w:val="24"/>
          </w:rPr>
          <w:delText>can</w:delText>
        </w:r>
      </w:del>
      <w:r w:rsidRPr="009514F0">
        <w:rPr>
          <w:rFonts w:ascii="Arial" w:hAnsi="Arial" w:cs="Arial"/>
          <w:szCs w:val="24"/>
        </w:rPr>
        <w:t xml:space="preserve"> </w:t>
      </w:r>
      <w:r w:rsidR="00BB4DD5">
        <w:rPr>
          <w:rFonts w:ascii="Arial" w:hAnsi="Arial" w:cs="Arial"/>
          <w:szCs w:val="24"/>
        </w:rPr>
        <w:t>note</w:t>
      </w:r>
      <w:r w:rsidRPr="009514F0">
        <w:rPr>
          <w:rFonts w:ascii="Arial" w:hAnsi="Arial" w:cs="Arial"/>
          <w:szCs w:val="24"/>
        </w:rPr>
        <w:t xml:space="preserve"> that the absolute difference between groups can be up to −2.25</w:t>
      </w:r>
      <w:r w:rsidR="006971C9" w:rsidRPr="009514F0">
        <w:rPr>
          <w:rFonts w:ascii="Arial" w:hAnsi="Arial" w:cs="Arial"/>
          <w:szCs w:val="24"/>
        </w:rPr>
        <w:t>. Thus</w:t>
      </w:r>
      <w:ins w:id="346" w:author="gg" w:date="2016-03-04T15:55:00Z">
        <w:r w:rsidR="00126E7F">
          <w:rPr>
            <w:rFonts w:ascii="Arial" w:hAnsi="Arial" w:cs="Arial"/>
            <w:szCs w:val="24"/>
          </w:rPr>
          <w:t>,</w:t>
        </w:r>
      </w:ins>
      <w:r w:rsidRPr="009514F0">
        <w:rPr>
          <w:rFonts w:ascii="Arial" w:hAnsi="Arial" w:cs="Arial"/>
          <w:szCs w:val="24"/>
        </w:rPr>
        <w:t xml:space="preserve"> the absolute fold change in the ratio between</w:t>
      </w:r>
      <w:r w:rsidRPr="009514F0">
        <w:rPr>
          <w:rFonts w:ascii="Arial" w:hAnsi="Arial" w:cs="Arial"/>
          <w:i/>
          <w:szCs w:val="24"/>
        </w:rPr>
        <w:t xml:space="preserve"> L. iners </w:t>
      </w:r>
      <w:r w:rsidRPr="009514F0">
        <w:rPr>
          <w:rFonts w:ascii="Arial" w:hAnsi="Arial" w:cs="Arial"/>
          <w:szCs w:val="24"/>
        </w:rPr>
        <w:t>and all other taxa between groups for this organism is on average 4.76 fold  (1/2</w:t>
      </w:r>
      <w:r w:rsidRPr="009514F0">
        <w:rPr>
          <w:rFonts w:ascii="Arial" w:hAnsi="Arial" w:cs="Arial"/>
          <w:szCs w:val="24"/>
          <w:vertAlign w:val="superscript"/>
        </w:rPr>
        <w:t>-2.25</w:t>
      </w:r>
      <w:r w:rsidRPr="009514F0">
        <w:rPr>
          <w:rFonts w:ascii="Arial" w:hAnsi="Arial" w:cs="Arial"/>
          <w:szCs w:val="24"/>
        </w:rPr>
        <w:t>)</w:t>
      </w:r>
      <w:r w:rsidR="006971C9" w:rsidRPr="009514F0">
        <w:rPr>
          <w:rFonts w:ascii="Arial" w:hAnsi="Arial" w:cs="Arial"/>
          <w:szCs w:val="24"/>
        </w:rPr>
        <w:t>: being</w:t>
      </w:r>
      <w:r w:rsidRPr="009514F0">
        <w:rPr>
          <w:rFonts w:ascii="Arial" w:hAnsi="Arial" w:cs="Arial"/>
          <w:szCs w:val="24"/>
        </w:rPr>
        <w:t xml:space="preserve"> more abundant in the A samples than in the B samples. However, the difference within the groups</w:t>
      </w:r>
      <w:r w:rsidR="006971C9" w:rsidRPr="009514F0">
        <w:rPr>
          <w:rFonts w:ascii="Arial" w:hAnsi="Arial" w:cs="Arial"/>
          <w:szCs w:val="24"/>
        </w:rPr>
        <w:t xml:space="preserve"> (</w:t>
      </w:r>
      <w:r w:rsidRPr="009514F0">
        <w:rPr>
          <w:rFonts w:ascii="Arial" w:hAnsi="Arial" w:cs="Arial"/>
          <w:szCs w:val="24"/>
        </w:rPr>
        <w:t>roughly equiv</w:t>
      </w:r>
      <w:r w:rsidR="006971C9" w:rsidRPr="009514F0">
        <w:rPr>
          <w:rFonts w:ascii="Arial" w:hAnsi="Arial" w:cs="Arial"/>
          <w:szCs w:val="24"/>
        </w:rPr>
        <w:t>alent to the standard deviation)</w:t>
      </w:r>
      <w:r w:rsidRPr="009514F0">
        <w:rPr>
          <w:rFonts w:ascii="Arial" w:hAnsi="Arial" w:cs="Arial"/>
          <w:szCs w:val="24"/>
        </w:rPr>
        <w:t xml:space="preserve"> is even larger, giving an effect size of −0.79. Thus, the difference between groups is less than the variability within a group, a result that is typical for microbiome studies. </w:t>
      </w:r>
    </w:p>
    <w:p w14:paraId="0829A4B5" w14:textId="4E792735" w:rsidR="00BD7CFB" w:rsidRDefault="00BB4DD5" w:rsidP="009514F0">
      <w:pPr>
        <w:spacing w:line="480" w:lineRule="auto"/>
        <w:rPr>
          <w:rFonts w:ascii="Arial" w:hAnsi="Arial" w:cs="Arial"/>
          <w:szCs w:val="24"/>
        </w:rPr>
      </w:pPr>
      <w:r>
        <w:rPr>
          <w:rFonts w:ascii="Arial" w:hAnsi="Arial" w:cs="Arial"/>
          <w:szCs w:val="24"/>
        </w:rPr>
        <w:tab/>
        <w:t>T</w:t>
      </w:r>
      <w:r w:rsidR="00BD7CFB" w:rsidRPr="009514F0">
        <w:rPr>
          <w:rFonts w:ascii="Arial" w:hAnsi="Arial" w:cs="Arial"/>
          <w:szCs w:val="24"/>
        </w:rPr>
        <w:t xml:space="preserve">hese quantitative results are largely congruent with the biplot, which showed that the taxa represented here were the ones that best explained the variation between groups, and that the </w:t>
      </w:r>
      <w:r w:rsidR="00BD7CFB" w:rsidRPr="009514F0">
        <w:rPr>
          <w:rFonts w:ascii="Arial" w:hAnsi="Arial" w:cs="Arial"/>
          <w:i/>
          <w:szCs w:val="24"/>
        </w:rPr>
        <w:t>Leptotrichia</w:t>
      </w:r>
      <w:r w:rsidR="00BD7CFB" w:rsidRPr="009514F0">
        <w:rPr>
          <w:rFonts w:ascii="Arial" w:hAnsi="Arial" w:cs="Arial"/>
          <w:szCs w:val="24"/>
        </w:rPr>
        <w:t xml:space="preserve"> and </w:t>
      </w:r>
      <w:r w:rsidR="00BD7CFB" w:rsidRPr="009514F0">
        <w:rPr>
          <w:rFonts w:ascii="Arial" w:hAnsi="Arial" w:cs="Arial"/>
          <w:i/>
          <w:szCs w:val="24"/>
        </w:rPr>
        <w:t>Lactobacillus</w:t>
      </w:r>
      <w:r w:rsidR="00BD7CFB" w:rsidRPr="009514F0">
        <w:rPr>
          <w:rFonts w:ascii="Arial" w:hAnsi="Arial" w:cs="Arial"/>
          <w:szCs w:val="24"/>
        </w:rPr>
        <w:t xml:space="preserve"> taxa were uncorrelated </w:t>
      </w:r>
      <w:ins w:id="347" w:author="gg" w:date="2016-03-04T15:55:00Z">
        <w:r w:rsidR="00826E9B">
          <w:rPr>
            <w:rFonts w:ascii="Arial" w:hAnsi="Arial" w:cs="Arial"/>
            <w:szCs w:val="24"/>
          </w:rPr>
          <w:t xml:space="preserve">in these samples </w:t>
        </w:r>
      </w:ins>
      <w:r w:rsidR="00BD7CFB" w:rsidRPr="009514F0">
        <w:rPr>
          <w:rFonts w:ascii="Arial" w:hAnsi="Arial" w:cs="Arial"/>
          <w:szCs w:val="24"/>
        </w:rPr>
        <w:t xml:space="preserve">with the </w:t>
      </w:r>
      <w:del w:id="348" w:author="gg" w:date="2016-03-04T15:55:00Z">
        <w:r w:rsidR="00BD7CFB" w:rsidRPr="009514F0">
          <w:rPr>
            <w:rFonts w:ascii="Arial" w:hAnsi="Arial" w:cs="Arial"/>
            <w:szCs w:val="24"/>
          </w:rPr>
          <w:delText>proportional abundances</w:delText>
        </w:r>
      </w:del>
      <w:ins w:id="349" w:author="gg" w:date="2016-03-04T15:55:00Z">
        <w:r w:rsidR="00826E9B">
          <w:rPr>
            <w:rFonts w:ascii="Arial" w:hAnsi="Arial" w:cs="Arial"/>
            <w:szCs w:val="24"/>
          </w:rPr>
          <w:t>separation</w:t>
        </w:r>
      </w:ins>
      <w:r w:rsidR="00826E9B">
        <w:rPr>
          <w:rFonts w:ascii="Arial" w:hAnsi="Arial" w:cs="Arial"/>
          <w:szCs w:val="24"/>
        </w:rPr>
        <w:t xml:space="preserve"> of </w:t>
      </w:r>
      <w:del w:id="350" w:author="gg" w:date="2016-03-04T15:55:00Z">
        <w:r w:rsidR="00BD7CFB" w:rsidRPr="009514F0">
          <w:rPr>
            <w:rFonts w:ascii="Arial" w:hAnsi="Arial" w:cs="Arial"/>
            <w:szCs w:val="24"/>
          </w:rPr>
          <w:delText>these taxa</w:delText>
        </w:r>
      </w:del>
      <w:ins w:id="351" w:author="gg" w:date="2016-03-04T15:55:00Z">
        <w:r w:rsidR="00826E9B">
          <w:rPr>
            <w:rFonts w:ascii="Arial" w:hAnsi="Arial" w:cs="Arial"/>
            <w:szCs w:val="24"/>
          </w:rPr>
          <w:t>the two large groups</w:t>
        </w:r>
      </w:ins>
      <w:r w:rsidR="00BD7CFB" w:rsidRPr="009514F0">
        <w:rPr>
          <w:rFonts w:ascii="Arial" w:hAnsi="Arial" w:cs="Arial"/>
          <w:szCs w:val="24"/>
        </w:rPr>
        <w:t xml:space="preserve">. </w:t>
      </w:r>
    </w:p>
    <w:p w14:paraId="18E205E8" w14:textId="77777777" w:rsidR="00BD7CFB" w:rsidRPr="009514F0" w:rsidRDefault="00BD7CFB" w:rsidP="009514F0">
      <w:pPr>
        <w:spacing w:line="480" w:lineRule="auto"/>
        <w:rPr>
          <w:del w:id="352" w:author="gg" w:date="2016-03-04T15:55:00Z"/>
          <w:rFonts w:ascii="Arial" w:hAnsi="Arial" w:cs="Arial"/>
          <w:szCs w:val="24"/>
        </w:rPr>
      </w:pPr>
    </w:p>
    <w:p w14:paraId="32094D1B" w14:textId="77777777" w:rsidR="00BD7CFB" w:rsidRDefault="00BD7CFB" w:rsidP="009514F0">
      <w:pPr>
        <w:spacing w:line="480" w:lineRule="auto"/>
        <w:rPr>
          <w:del w:id="353" w:author="gg" w:date="2016-03-04T15:55:00Z"/>
          <w:rFonts w:ascii="Arial" w:hAnsi="Arial" w:cs="Arial"/>
          <w:szCs w:val="24"/>
        </w:rPr>
      </w:pPr>
    </w:p>
    <w:p w14:paraId="29DFC4A6" w14:textId="77777777" w:rsidR="00C577B6" w:rsidRPr="009514F0" w:rsidRDefault="00C577B6" w:rsidP="009514F0">
      <w:pPr>
        <w:spacing w:line="480" w:lineRule="auto"/>
        <w:rPr>
          <w:del w:id="354" w:author="gg" w:date="2016-03-04T15:55:00Z"/>
          <w:rFonts w:ascii="Arial" w:hAnsi="Arial" w:cs="Arial"/>
          <w:szCs w:val="24"/>
        </w:rPr>
      </w:pPr>
    </w:p>
    <w:p w14:paraId="40A062E2" w14:textId="77777777" w:rsidR="00C577B6" w:rsidRPr="009514F0" w:rsidRDefault="00EB2711" w:rsidP="009514F0">
      <w:pPr>
        <w:spacing w:line="480" w:lineRule="auto"/>
        <w:rPr>
          <w:ins w:id="355" w:author="gg" w:date="2016-03-04T15:55:00Z"/>
          <w:rFonts w:ascii="Arial" w:hAnsi="Arial" w:cs="Arial"/>
          <w:szCs w:val="24"/>
        </w:rPr>
      </w:pPr>
      <w:ins w:id="356" w:author="gg" w:date="2016-03-04T15:55:00Z">
        <w:r>
          <w:rPr>
            <w:rFonts w:ascii="Arial" w:hAnsi="Arial" w:cs="Arial"/>
            <w:szCs w:val="24"/>
          </w:rPr>
          <w:t>Table 1: List of significantly different taxa.</w:t>
        </w:r>
      </w:ins>
    </w:p>
    <w:tbl>
      <w:tblPr>
        <w:tblStyle w:val="TableGrid"/>
        <w:tblW w:w="0" w:type="auto"/>
        <w:tblLook w:val="04A0" w:firstRow="1" w:lastRow="0" w:firstColumn="1" w:lastColumn="0" w:noHBand="0" w:noVBand="1"/>
      </w:tblPr>
      <w:tblGrid>
        <w:gridCol w:w="1737"/>
        <w:gridCol w:w="1313"/>
        <w:gridCol w:w="1312"/>
        <w:gridCol w:w="1290"/>
        <w:gridCol w:w="1318"/>
        <w:gridCol w:w="1292"/>
        <w:gridCol w:w="1314"/>
      </w:tblGrid>
      <w:tr w:rsidR="00BD7CFB" w:rsidRPr="009514F0" w14:paraId="6D7C6841" w14:textId="77777777" w:rsidTr="00BD7CFB">
        <w:tc>
          <w:tcPr>
            <w:tcW w:w="1368" w:type="dxa"/>
            <w:tcBorders>
              <w:top w:val="nil"/>
              <w:left w:val="nil"/>
              <w:bottom w:val="double" w:sz="4" w:space="0" w:color="auto"/>
              <w:right w:val="nil"/>
            </w:tcBorders>
          </w:tcPr>
          <w:p w14:paraId="63FE5B9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Taxon</w:t>
            </w:r>
          </w:p>
        </w:tc>
        <w:tc>
          <w:tcPr>
            <w:tcW w:w="1368" w:type="dxa"/>
            <w:tcBorders>
              <w:top w:val="nil"/>
              <w:left w:val="nil"/>
              <w:bottom w:val="double" w:sz="4" w:space="0" w:color="auto"/>
              <w:right w:val="nil"/>
            </w:tcBorders>
          </w:tcPr>
          <w:p w14:paraId="300D2B8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diff.btw</w:t>
            </w:r>
          </w:p>
        </w:tc>
        <w:tc>
          <w:tcPr>
            <w:tcW w:w="1368" w:type="dxa"/>
            <w:tcBorders>
              <w:top w:val="nil"/>
              <w:left w:val="nil"/>
              <w:bottom w:val="double" w:sz="4" w:space="0" w:color="auto"/>
              <w:right w:val="nil"/>
            </w:tcBorders>
          </w:tcPr>
          <w:p w14:paraId="044C2BF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diff.win</w:t>
            </w:r>
          </w:p>
        </w:tc>
        <w:tc>
          <w:tcPr>
            <w:tcW w:w="1368" w:type="dxa"/>
            <w:tcBorders>
              <w:top w:val="nil"/>
              <w:left w:val="nil"/>
              <w:bottom w:val="double" w:sz="4" w:space="0" w:color="auto"/>
              <w:right w:val="nil"/>
            </w:tcBorders>
          </w:tcPr>
          <w:p w14:paraId="7940877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effect</w:t>
            </w:r>
          </w:p>
        </w:tc>
        <w:tc>
          <w:tcPr>
            <w:tcW w:w="1368" w:type="dxa"/>
            <w:tcBorders>
              <w:top w:val="nil"/>
              <w:left w:val="nil"/>
              <w:bottom w:val="double" w:sz="4" w:space="0" w:color="auto"/>
              <w:right w:val="nil"/>
            </w:tcBorders>
          </w:tcPr>
          <w:p w14:paraId="3B99B2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overlap</w:t>
            </w:r>
          </w:p>
        </w:tc>
        <w:tc>
          <w:tcPr>
            <w:tcW w:w="1368" w:type="dxa"/>
            <w:tcBorders>
              <w:top w:val="nil"/>
              <w:left w:val="nil"/>
              <w:bottom w:val="double" w:sz="4" w:space="0" w:color="auto"/>
              <w:right w:val="nil"/>
            </w:tcBorders>
          </w:tcPr>
          <w:p w14:paraId="1250840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wi.ep</w:t>
            </w:r>
          </w:p>
        </w:tc>
        <w:tc>
          <w:tcPr>
            <w:tcW w:w="1368" w:type="dxa"/>
            <w:tcBorders>
              <w:top w:val="nil"/>
              <w:left w:val="nil"/>
              <w:bottom w:val="double" w:sz="4" w:space="0" w:color="auto"/>
              <w:right w:val="nil"/>
            </w:tcBorders>
          </w:tcPr>
          <w:p w14:paraId="35E6ACB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wi.eBH</w:t>
            </w:r>
          </w:p>
        </w:tc>
      </w:tr>
      <w:tr w:rsidR="00BD7CFB" w:rsidRPr="009514F0" w14:paraId="29158136" w14:textId="77777777" w:rsidTr="00BD7CFB">
        <w:tc>
          <w:tcPr>
            <w:tcW w:w="1368" w:type="dxa"/>
            <w:tcBorders>
              <w:top w:val="double" w:sz="4" w:space="0" w:color="auto"/>
              <w:left w:val="nil"/>
              <w:bottom w:val="nil"/>
              <w:right w:val="nil"/>
            </w:tcBorders>
          </w:tcPr>
          <w:p w14:paraId="58B870E9"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Atopobium</w:t>
            </w:r>
          </w:p>
        </w:tc>
        <w:tc>
          <w:tcPr>
            <w:tcW w:w="1368" w:type="dxa"/>
            <w:tcBorders>
              <w:top w:val="double" w:sz="4" w:space="0" w:color="auto"/>
              <w:left w:val="nil"/>
              <w:bottom w:val="nil"/>
              <w:right w:val="nil"/>
            </w:tcBorders>
          </w:tcPr>
          <w:p w14:paraId="36D078A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0.86</w:t>
            </w:r>
          </w:p>
        </w:tc>
        <w:tc>
          <w:tcPr>
            <w:tcW w:w="1368" w:type="dxa"/>
            <w:tcBorders>
              <w:top w:val="double" w:sz="4" w:space="0" w:color="auto"/>
              <w:left w:val="nil"/>
              <w:bottom w:val="nil"/>
              <w:right w:val="nil"/>
            </w:tcBorders>
          </w:tcPr>
          <w:p w14:paraId="76B2837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1.51</w:t>
            </w:r>
          </w:p>
        </w:tc>
        <w:tc>
          <w:tcPr>
            <w:tcW w:w="1368" w:type="dxa"/>
            <w:tcBorders>
              <w:top w:val="double" w:sz="4" w:space="0" w:color="auto"/>
              <w:left w:val="nil"/>
              <w:bottom w:val="nil"/>
              <w:right w:val="nil"/>
            </w:tcBorders>
          </w:tcPr>
          <w:p w14:paraId="396AB81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0.53</w:t>
            </w:r>
          </w:p>
        </w:tc>
        <w:tc>
          <w:tcPr>
            <w:tcW w:w="1368" w:type="dxa"/>
            <w:tcBorders>
              <w:top w:val="double" w:sz="4" w:space="0" w:color="auto"/>
              <w:left w:val="nil"/>
              <w:bottom w:val="nil"/>
              <w:right w:val="nil"/>
            </w:tcBorders>
          </w:tcPr>
          <w:p w14:paraId="4E25ED7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double" w:sz="4" w:space="0" w:color="auto"/>
              <w:left w:val="nil"/>
              <w:bottom w:val="nil"/>
              <w:right w:val="nil"/>
            </w:tcBorders>
          </w:tcPr>
          <w:p w14:paraId="2013487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0.007</w:t>
            </w:r>
          </w:p>
        </w:tc>
        <w:tc>
          <w:tcPr>
            <w:tcW w:w="1368" w:type="dxa"/>
            <w:tcBorders>
              <w:top w:val="double" w:sz="4" w:space="0" w:color="auto"/>
              <w:left w:val="nil"/>
              <w:bottom w:val="nil"/>
              <w:right w:val="nil"/>
            </w:tcBorders>
          </w:tcPr>
          <w:p w14:paraId="1ECFE87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0.037</w:t>
            </w:r>
          </w:p>
        </w:tc>
      </w:tr>
      <w:tr w:rsidR="00BD7CFB" w:rsidRPr="009514F0" w14:paraId="2DC456D6" w14:textId="77777777" w:rsidTr="00BD7CFB">
        <w:tc>
          <w:tcPr>
            <w:tcW w:w="1368" w:type="dxa"/>
            <w:tcBorders>
              <w:top w:val="nil"/>
              <w:left w:val="nil"/>
              <w:bottom w:val="nil"/>
              <w:right w:val="nil"/>
            </w:tcBorders>
          </w:tcPr>
          <w:p w14:paraId="390AAAA4"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Prevotella</w:t>
            </w:r>
          </w:p>
        </w:tc>
        <w:tc>
          <w:tcPr>
            <w:tcW w:w="1368" w:type="dxa"/>
            <w:tcBorders>
              <w:top w:val="nil"/>
              <w:left w:val="nil"/>
              <w:bottom w:val="nil"/>
              <w:right w:val="nil"/>
            </w:tcBorders>
          </w:tcPr>
          <w:p w14:paraId="69412DF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1.41</w:t>
            </w:r>
          </w:p>
        </w:tc>
        <w:tc>
          <w:tcPr>
            <w:tcW w:w="1368" w:type="dxa"/>
            <w:tcBorders>
              <w:top w:val="nil"/>
              <w:left w:val="nil"/>
              <w:bottom w:val="nil"/>
              <w:right w:val="nil"/>
            </w:tcBorders>
          </w:tcPr>
          <w:p w14:paraId="048E500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1.77</w:t>
            </w:r>
          </w:p>
        </w:tc>
        <w:tc>
          <w:tcPr>
            <w:tcW w:w="1368" w:type="dxa"/>
            <w:tcBorders>
              <w:top w:val="nil"/>
              <w:left w:val="nil"/>
              <w:bottom w:val="nil"/>
              <w:right w:val="nil"/>
            </w:tcBorders>
          </w:tcPr>
          <w:p w14:paraId="629FEAF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0.75</w:t>
            </w:r>
          </w:p>
        </w:tc>
        <w:tc>
          <w:tcPr>
            <w:tcW w:w="1368" w:type="dxa"/>
            <w:tcBorders>
              <w:top w:val="nil"/>
              <w:left w:val="nil"/>
              <w:bottom w:val="nil"/>
              <w:right w:val="nil"/>
            </w:tcBorders>
          </w:tcPr>
          <w:p w14:paraId="2C05CCD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0.22</w:t>
            </w:r>
          </w:p>
        </w:tc>
        <w:tc>
          <w:tcPr>
            <w:tcW w:w="1368" w:type="dxa"/>
            <w:tcBorders>
              <w:top w:val="nil"/>
              <w:left w:val="nil"/>
              <w:bottom w:val="nil"/>
              <w:right w:val="nil"/>
            </w:tcBorders>
          </w:tcPr>
          <w:p w14:paraId="7590160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33AA77D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r>
      <w:tr w:rsidR="00BD7CFB" w:rsidRPr="009514F0" w14:paraId="7576B5E0" w14:textId="77777777" w:rsidTr="00BD7CFB">
        <w:tc>
          <w:tcPr>
            <w:tcW w:w="1368" w:type="dxa"/>
            <w:tcBorders>
              <w:top w:val="nil"/>
              <w:left w:val="nil"/>
              <w:bottom w:val="nil"/>
              <w:right w:val="nil"/>
            </w:tcBorders>
          </w:tcPr>
          <w:p w14:paraId="6044208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lastRenderedPageBreak/>
              <w:t>L. crispatus</w:t>
            </w:r>
          </w:p>
        </w:tc>
        <w:tc>
          <w:tcPr>
            <w:tcW w:w="1368" w:type="dxa"/>
            <w:tcBorders>
              <w:top w:val="nil"/>
              <w:left w:val="nil"/>
              <w:bottom w:val="nil"/>
              <w:right w:val="nil"/>
            </w:tcBorders>
          </w:tcPr>
          <w:p w14:paraId="30A03A73"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-1.07</w:t>
            </w:r>
          </w:p>
        </w:tc>
        <w:tc>
          <w:tcPr>
            <w:tcW w:w="1368" w:type="dxa"/>
            <w:tcBorders>
              <w:top w:val="nil"/>
              <w:left w:val="nil"/>
              <w:bottom w:val="nil"/>
              <w:right w:val="nil"/>
            </w:tcBorders>
          </w:tcPr>
          <w:p w14:paraId="0DEF271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1.78</w:t>
            </w:r>
          </w:p>
        </w:tc>
        <w:tc>
          <w:tcPr>
            <w:tcW w:w="1368" w:type="dxa"/>
            <w:tcBorders>
              <w:top w:val="nil"/>
              <w:left w:val="nil"/>
              <w:bottom w:val="nil"/>
              <w:right w:val="nil"/>
            </w:tcBorders>
          </w:tcPr>
          <w:p w14:paraId="2ABB8AF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-0.49</w:t>
            </w:r>
          </w:p>
        </w:tc>
        <w:tc>
          <w:tcPr>
            <w:tcW w:w="1368" w:type="dxa"/>
            <w:tcBorders>
              <w:top w:val="nil"/>
              <w:left w:val="nil"/>
              <w:bottom w:val="nil"/>
              <w:right w:val="nil"/>
            </w:tcBorders>
          </w:tcPr>
          <w:p w14:paraId="77CF68B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0.23</w:t>
            </w:r>
          </w:p>
        </w:tc>
        <w:tc>
          <w:tcPr>
            <w:tcW w:w="1368" w:type="dxa"/>
            <w:tcBorders>
              <w:top w:val="nil"/>
              <w:left w:val="nil"/>
              <w:bottom w:val="nil"/>
              <w:right w:val="nil"/>
            </w:tcBorders>
          </w:tcPr>
          <w:p w14:paraId="6AF0404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1DDE552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0.004</w:t>
            </w:r>
          </w:p>
        </w:tc>
      </w:tr>
      <w:tr w:rsidR="00BD7CFB" w:rsidRPr="009514F0" w14:paraId="4B6C93DA" w14:textId="77777777" w:rsidTr="00BD7CFB">
        <w:tc>
          <w:tcPr>
            <w:tcW w:w="1368" w:type="dxa"/>
            <w:tcBorders>
              <w:top w:val="nil"/>
              <w:left w:val="nil"/>
              <w:bottom w:val="nil"/>
              <w:right w:val="nil"/>
            </w:tcBorders>
          </w:tcPr>
          <w:p w14:paraId="662C4F5A"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L. iners</w:t>
            </w:r>
          </w:p>
        </w:tc>
        <w:tc>
          <w:tcPr>
            <w:tcW w:w="1368" w:type="dxa"/>
            <w:tcBorders>
              <w:top w:val="nil"/>
              <w:left w:val="nil"/>
              <w:bottom w:val="nil"/>
              <w:right w:val="nil"/>
            </w:tcBorders>
          </w:tcPr>
          <w:p w14:paraId="4CED2EF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-2.25</w:t>
            </w:r>
          </w:p>
        </w:tc>
        <w:tc>
          <w:tcPr>
            <w:tcW w:w="1368" w:type="dxa"/>
            <w:tcBorders>
              <w:top w:val="nil"/>
              <w:left w:val="nil"/>
              <w:bottom w:val="nil"/>
              <w:right w:val="nil"/>
            </w:tcBorders>
          </w:tcPr>
          <w:p w14:paraId="4230DDC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2.68</w:t>
            </w:r>
          </w:p>
        </w:tc>
        <w:tc>
          <w:tcPr>
            <w:tcW w:w="1368" w:type="dxa"/>
            <w:tcBorders>
              <w:top w:val="nil"/>
              <w:left w:val="nil"/>
              <w:bottom w:val="nil"/>
              <w:right w:val="nil"/>
            </w:tcBorders>
          </w:tcPr>
          <w:p w14:paraId="67B8FFC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-0.79</w:t>
            </w:r>
          </w:p>
        </w:tc>
        <w:tc>
          <w:tcPr>
            <w:tcW w:w="1368" w:type="dxa"/>
            <w:tcBorders>
              <w:top w:val="nil"/>
              <w:left w:val="nil"/>
              <w:bottom w:val="nil"/>
              <w:right w:val="nil"/>
            </w:tcBorders>
          </w:tcPr>
          <w:p w14:paraId="3F3918A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0.20</w:t>
            </w:r>
          </w:p>
        </w:tc>
        <w:tc>
          <w:tcPr>
            <w:tcW w:w="1368" w:type="dxa"/>
            <w:tcBorders>
              <w:top w:val="nil"/>
              <w:left w:val="nil"/>
              <w:bottom w:val="nil"/>
              <w:right w:val="nil"/>
            </w:tcBorders>
          </w:tcPr>
          <w:p w14:paraId="0C73DB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53A712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r>
      <w:tr w:rsidR="00BD7CFB" w:rsidRPr="009514F0" w14:paraId="271FDB7C" w14:textId="77777777" w:rsidTr="00BD7CFB">
        <w:tc>
          <w:tcPr>
            <w:tcW w:w="1368" w:type="dxa"/>
            <w:tcBorders>
              <w:top w:val="nil"/>
              <w:left w:val="nil"/>
              <w:bottom w:val="nil"/>
              <w:right w:val="nil"/>
            </w:tcBorders>
          </w:tcPr>
          <w:p w14:paraId="1F70FA3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Streptococcus</w:t>
            </w:r>
          </w:p>
        </w:tc>
        <w:tc>
          <w:tcPr>
            <w:tcW w:w="1368" w:type="dxa"/>
            <w:tcBorders>
              <w:top w:val="nil"/>
              <w:left w:val="nil"/>
              <w:bottom w:val="nil"/>
              <w:right w:val="nil"/>
            </w:tcBorders>
          </w:tcPr>
          <w:p w14:paraId="4C3B2E8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-1.14</w:t>
            </w:r>
          </w:p>
        </w:tc>
        <w:tc>
          <w:tcPr>
            <w:tcW w:w="1368" w:type="dxa"/>
            <w:tcBorders>
              <w:top w:val="nil"/>
              <w:left w:val="nil"/>
              <w:bottom w:val="nil"/>
              <w:right w:val="nil"/>
            </w:tcBorders>
          </w:tcPr>
          <w:p w14:paraId="1573B24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2.38</w:t>
            </w:r>
          </w:p>
        </w:tc>
        <w:tc>
          <w:tcPr>
            <w:tcW w:w="1368" w:type="dxa"/>
            <w:tcBorders>
              <w:top w:val="nil"/>
              <w:left w:val="nil"/>
              <w:bottom w:val="nil"/>
              <w:right w:val="nil"/>
            </w:tcBorders>
          </w:tcPr>
          <w:p w14:paraId="128B16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-0.37</w:t>
            </w:r>
          </w:p>
        </w:tc>
        <w:tc>
          <w:tcPr>
            <w:tcW w:w="1368" w:type="dxa"/>
            <w:tcBorders>
              <w:top w:val="nil"/>
              <w:left w:val="nil"/>
              <w:bottom w:val="nil"/>
              <w:right w:val="nil"/>
            </w:tcBorders>
          </w:tcPr>
          <w:p w14:paraId="7CDBA1C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nil"/>
              <w:left w:val="nil"/>
              <w:bottom w:val="nil"/>
              <w:right w:val="nil"/>
            </w:tcBorders>
          </w:tcPr>
          <w:p w14:paraId="10DA7AA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0.008</w:t>
            </w:r>
          </w:p>
        </w:tc>
        <w:tc>
          <w:tcPr>
            <w:tcW w:w="1368" w:type="dxa"/>
            <w:tcBorders>
              <w:top w:val="nil"/>
              <w:left w:val="nil"/>
              <w:bottom w:val="nil"/>
              <w:right w:val="nil"/>
            </w:tcBorders>
          </w:tcPr>
          <w:p w14:paraId="28A0426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0.041</w:t>
            </w:r>
          </w:p>
        </w:tc>
      </w:tr>
      <w:tr w:rsidR="00BD7CFB" w:rsidRPr="009514F0" w14:paraId="5A082358" w14:textId="77777777" w:rsidTr="00BD7CFB">
        <w:tc>
          <w:tcPr>
            <w:tcW w:w="1368" w:type="dxa"/>
            <w:tcBorders>
              <w:top w:val="nil"/>
              <w:left w:val="nil"/>
              <w:bottom w:val="nil"/>
              <w:right w:val="nil"/>
            </w:tcBorders>
          </w:tcPr>
          <w:p w14:paraId="0C33DFC5"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Dialister</w:t>
            </w:r>
          </w:p>
        </w:tc>
        <w:tc>
          <w:tcPr>
            <w:tcW w:w="1368" w:type="dxa"/>
            <w:tcBorders>
              <w:top w:val="nil"/>
              <w:left w:val="nil"/>
              <w:bottom w:val="nil"/>
              <w:right w:val="nil"/>
            </w:tcBorders>
          </w:tcPr>
          <w:p w14:paraId="3D1C332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0.89</w:t>
            </w:r>
          </w:p>
        </w:tc>
        <w:tc>
          <w:tcPr>
            <w:tcW w:w="1368" w:type="dxa"/>
            <w:tcBorders>
              <w:top w:val="nil"/>
              <w:left w:val="nil"/>
              <w:bottom w:val="nil"/>
              <w:right w:val="nil"/>
            </w:tcBorders>
          </w:tcPr>
          <w:p w14:paraId="7DE233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1.38</w:t>
            </w:r>
          </w:p>
        </w:tc>
        <w:tc>
          <w:tcPr>
            <w:tcW w:w="1368" w:type="dxa"/>
            <w:tcBorders>
              <w:top w:val="nil"/>
              <w:left w:val="nil"/>
              <w:bottom w:val="nil"/>
              <w:right w:val="nil"/>
            </w:tcBorders>
          </w:tcPr>
          <w:p w14:paraId="69CD978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0.59</w:t>
            </w:r>
          </w:p>
        </w:tc>
        <w:tc>
          <w:tcPr>
            <w:tcW w:w="1368" w:type="dxa"/>
            <w:tcBorders>
              <w:top w:val="nil"/>
              <w:left w:val="nil"/>
              <w:bottom w:val="nil"/>
              <w:right w:val="nil"/>
            </w:tcBorders>
          </w:tcPr>
          <w:p w14:paraId="0F3AB7D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0.25</w:t>
            </w:r>
          </w:p>
        </w:tc>
        <w:tc>
          <w:tcPr>
            <w:tcW w:w="1368" w:type="dxa"/>
            <w:tcBorders>
              <w:top w:val="nil"/>
              <w:left w:val="nil"/>
              <w:bottom w:val="nil"/>
              <w:right w:val="nil"/>
            </w:tcBorders>
          </w:tcPr>
          <w:p w14:paraId="5AAB6382"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c>
          <w:tcPr>
            <w:tcW w:w="1368" w:type="dxa"/>
            <w:tcBorders>
              <w:top w:val="nil"/>
              <w:left w:val="nil"/>
              <w:bottom w:val="nil"/>
              <w:right w:val="nil"/>
            </w:tcBorders>
          </w:tcPr>
          <w:p w14:paraId="7C1559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0.009</w:t>
            </w:r>
          </w:p>
        </w:tc>
      </w:tr>
      <w:tr w:rsidR="00BD7CFB" w:rsidRPr="009514F0" w14:paraId="638E8BB2" w14:textId="77777777" w:rsidTr="00BD7CFB">
        <w:tc>
          <w:tcPr>
            <w:tcW w:w="1368" w:type="dxa"/>
            <w:tcBorders>
              <w:top w:val="nil"/>
              <w:left w:val="nil"/>
              <w:bottom w:val="single" w:sz="4" w:space="0" w:color="auto"/>
              <w:right w:val="nil"/>
            </w:tcBorders>
          </w:tcPr>
          <w:p w14:paraId="0540CC3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Megasphaera</w:t>
            </w:r>
          </w:p>
        </w:tc>
        <w:tc>
          <w:tcPr>
            <w:tcW w:w="1368" w:type="dxa"/>
            <w:tcBorders>
              <w:top w:val="nil"/>
              <w:left w:val="nil"/>
              <w:bottom w:val="single" w:sz="4" w:space="0" w:color="auto"/>
              <w:right w:val="nil"/>
            </w:tcBorders>
          </w:tcPr>
          <w:p w14:paraId="21E6833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1.56</w:t>
            </w:r>
          </w:p>
        </w:tc>
        <w:tc>
          <w:tcPr>
            <w:tcW w:w="1368" w:type="dxa"/>
            <w:tcBorders>
              <w:top w:val="nil"/>
              <w:left w:val="nil"/>
              <w:bottom w:val="single" w:sz="4" w:space="0" w:color="auto"/>
              <w:right w:val="nil"/>
            </w:tcBorders>
          </w:tcPr>
          <w:p w14:paraId="2344A1C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2.31</w:t>
            </w:r>
          </w:p>
        </w:tc>
        <w:tc>
          <w:tcPr>
            <w:tcW w:w="1368" w:type="dxa"/>
            <w:tcBorders>
              <w:top w:val="nil"/>
              <w:left w:val="nil"/>
              <w:bottom w:val="single" w:sz="4" w:space="0" w:color="auto"/>
              <w:right w:val="nil"/>
            </w:tcBorders>
          </w:tcPr>
          <w:p w14:paraId="1AFF567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0.63</w:t>
            </w:r>
          </w:p>
        </w:tc>
        <w:tc>
          <w:tcPr>
            <w:tcW w:w="1368" w:type="dxa"/>
            <w:tcBorders>
              <w:top w:val="nil"/>
              <w:left w:val="nil"/>
              <w:bottom w:val="single" w:sz="4" w:space="0" w:color="auto"/>
              <w:right w:val="nil"/>
            </w:tcBorders>
          </w:tcPr>
          <w:p w14:paraId="50A4E0C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0.28</w:t>
            </w:r>
          </w:p>
        </w:tc>
        <w:tc>
          <w:tcPr>
            <w:tcW w:w="1368" w:type="dxa"/>
            <w:tcBorders>
              <w:top w:val="nil"/>
              <w:left w:val="nil"/>
              <w:bottom w:val="single" w:sz="4" w:space="0" w:color="auto"/>
              <w:right w:val="nil"/>
            </w:tcBorders>
          </w:tcPr>
          <w:p w14:paraId="6050326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c>
          <w:tcPr>
            <w:tcW w:w="1368" w:type="dxa"/>
            <w:tcBorders>
              <w:top w:val="nil"/>
              <w:left w:val="nil"/>
              <w:bottom w:val="single" w:sz="4" w:space="0" w:color="auto"/>
              <w:right w:val="nil"/>
            </w:tcBorders>
          </w:tcPr>
          <w:p w14:paraId="7FAB23E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0.015</w:t>
            </w:r>
          </w:p>
        </w:tc>
      </w:tr>
    </w:tbl>
    <w:p w14:paraId="6E921FE0" w14:textId="77777777" w:rsidR="00BD7CFB" w:rsidRPr="009514F0" w:rsidRDefault="00BD7CFB" w:rsidP="009514F0">
      <w:pPr>
        <w:spacing w:line="480" w:lineRule="auto"/>
        <w:rPr>
          <w:rFonts w:ascii="Arial" w:hAnsi="Arial" w:cs="Arial"/>
          <w:szCs w:val="24"/>
        </w:rPr>
      </w:pPr>
    </w:p>
    <w:p w14:paraId="0887E4DB" w14:textId="77777777" w:rsidR="00BB4DD5" w:rsidRPr="00BB4DD5" w:rsidRDefault="00BB4DD5" w:rsidP="009514F0">
      <w:pPr>
        <w:spacing w:line="480" w:lineRule="auto"/>
        <w:rPr>
          <w:del w:id="357" w:author="gg" w:date="2016-03-04T15:55:00Z"/>
          <w:rFonts w:ascii="Arial" w:hAnsi="Arial" w:cs="Arial"/>
          <w:b/>
          <w:szCs w:val="24"/>
        </w:rPr>
      </w:pPr>
      <w:del w:id="358" w:author="gg" w:date="2016-03-04T15:55:00Z">
        <w:r w:rsidRPr="00BB4DD5">
          <w:rPr>
            <w:rFonts w:ascii="Arial" w:hAnsi="Arial" w:cs="Arial"/>
            <w:b/>
            <w:szCs w:val="24"/>
          </w:rPr>
          <w:delText>Use of graphics</w:delText>
        </w:r>
      </w:del>
    </w:p>
    <w:p w14:paraId="359BB5D3" w14:textId="5FDF8E7B" w:rsidR="002F19FB" w:rsidRPr="009514F0" w:rsidRDefault="00BB4DD5" w:rsidP="00BB4DD5">
      <w:pPr>
        <w:spacing w:line="480" w:lineRule="auto"/>
        <w:ind w:firstLine="720"/>
        <w:rPr>
          <w:rFonts w:ascii="Arial" w:hAnsi="Arial" w:cs="Arial"/>
          <w:szCs w:val="24"/>
        </w:rPr>
      </w:pPr>
      <w:del w:id="359" w:author="gg" w:date="2016-03-04T15:55:00Z">
        <w:r>
          <w:rPr>
            <w:rFonts w:ascii="Arial" w:hAnsi="Arial" w:cs="Arial"/>
            <w:szCs w:val="24"/>
          </w:rPr>
          <w:delText xml:space="preserve">These data can also be examined and illustrated </w:delText>
        </w:r>
        <w:r w:rsidR="002F19FB" w:rsidRPr="009514F0">
          <w:rPr>
            <w:rFonts w:ascii="Arial" w:hAnsi="Arial" w:cs="Arial"/>
            <w:szCs w:val="24"/>
          </w:rPr>
          <w:delText xml:space="preserve">graphically as shown in Figure </w:delText>
        </w:r>
        <w:r w:rsidR="00CE5D47" w:rsidRPr="009514F0">
          <w:rPr>
            <w:rFonts w:ascii="Arial" w:hAnsi="Arial" w:cs="Arial"/>
            <w:szCs w:val="24"/>
          </w:rPr>
          <w:delText>4</w:delText>
        </w:r>
        <w:r w:rsidR="002F19FB" w:rsidRPr="009514F0">
          <w:rPr>
            <w:rFonts w:ascii="Arial" w:hAnsi="Arial" w:cs="Arial"/>
            <w:szCs w:val="24"/>
          </w:rPr>
          <w:delText xml:space="preserve">. </w:delText>
        </w:r>
      </w:del>
      <w:r w:rsidR="002F19FB" w:rsidRPr="009514F0">
        <w:rPr>
          <w:rFonts w:ascii="Arial" w:hAnsi="Arial" w:cs="Arial"/>
          <w:szCs w:val="24"/>
        </w:rPr>
        <w:t>The left panel</w:t>
      </w:r>
      <w:ins w:id="360" w:author="gg" w:date="2016-03-04T15:55:00Z">
        <w:r w:rsidR="0021719F">
          <w:rPr>
            <w:rFonts w:ascii="Arial" w:hAnsi="Arial" w:cs="Arial"/>
            <w:szCs w:val="24"/>
          </w:rPr>
          <w:t xml:space="preserve"> of Figure 4</w:t>
        </w:r>
      </w:ins>
      <w:r w:rsidR="002F19FB" w:rsidRPr="009514F0">
        <w:rPr>
          <w:rFonts w:ascii="Arial" w:hAnsi="Arial" w:cs="Arial"/>
          <w:szCs w:val="24"/>
        </w:rPr>
        <w:t xml:space="preserve"> shows a plot of the within to between condition differences, with the red dots representing those that have a BH adjusted P value of 0.05 or less. Taxa that are more abundant than the mean in the </w:t>
      </w:r>
      <w:r w:rsidR="00CE5D47" w:rsidRPr="009514F0">
        <w:rPr>
          <w:rFonts w:ascii="Arial" w:hAnsi="Arial" w:cs="Arial"/>
          <w:szCs w:val="24"/>
        </w:rPr>
        <w:t>B</w:t>
      </w:r>
      <w:r w:rsidR="002F19FB" w:rsidRPr="009514F0">
        <w:rPr>
          <w:rFonts w:ascii="Arial" w:hAnsi="Arial" w:cs="Arial"/>
          <w:szCs w:val="24"/>
        </w:rPr>
        <w:t xml:space="preserve"> samples have positive y values, and those that are more abundant than the mean in the </w:t>
      </w:r>
      <w:r w:rsidR="00CE5D47" w:rsidRPr="009514F0">
        <w:rPr>
          <w:rFonts w:ascii="Arial" w:hAnsi="Arial" w:cs="Arial"/>
          <w:szCs w:val="24"/>
        </w:rPr>
        <w:t>A</w:t>
      </w:r>
      <w:r w:rsidR="002F19FB" w:rsidRPr="009514F0">
        <w:rPr>
          <w:rFonts w:ascii="Arial" w:hAnsi="Arial" w:cs="Arial"/>
          <w:szCs w:val="24"/>
        </w:rPr>
        <w:t xml:space="preserve"> samples have negative y values. </w:t>
      </w:r>
      <w:r w:rsidR="001B4B24">
        <w:rPr>
          <w:rFonts w:ascii="Arial" w:hAnsi="Arial" w:cs="Arial"/>
          <w:szCs w:val="24"/>
        </w:rPr>
        <w:t xml:space="preserve">These are </w:t>
      </w:r>
      <w:r w:rsidR="002F19FB" w:rsidRPr="009514F0">
        <w:rPr>
          <w:rFonts w:ascii="Arial" w:hAnsi="Arial" w:cs="Arial"/>
          <w:szCs w:val="24"/>
        </w:rPr>
        <w:t>refer</w:t>
      </w:r>
      <w:r w:rsidR="001B4B24">
        <w:rPr>
          <w:rFonts w:ascii="Arial" w:hAnsi="Arial" w:cs="Arial"/>
          <w:szCs w:val="24"/>
        </w:rPr>
        <w:t>red</w:t>
      </w:r>
      <w:r w:rsidR="002F19FB" w:rsidRPr="009514F0">
        <w:rPr>
          <w:rFonts w:ascii="Arial" w:hAnsi="Arial" w:cs="Arial"/>
          <w:szCs w:val="24"/>
        </w:rPr>
        <w:t xml:space="preserve"> to as ‘effect size’ plots, and they summarize the data in an intuitive way</w:t>
      </w:r>
      <w:del w:id="361" w:author="gg" w:date="2016-03-04T15:55:00Z">
        <w:r w:rsidR="002F19FB" w:rsidRPr="009514F0">
          <w:rPr>
            <w:rFonts w:ascii="Arial" w:hAnsi="Arial" w:cs="Arial"/>
            <w:szCs w:val="24"/>
          </w:rPr>
          <w:delText>.</w:delText>
        </w:r>
      </w:del>
      <w:ins w:id="362" w:author="gg" w:date="2016-03-04T15:55:00Z">
        <w:r w:rsidR="0021719F">
          <w:rPr>
            <w:rFonts w:ascii="Arial" w:hAnsi="Arial" w:cs="Arial"/>
            <w:szCs w:val="24"/>
          </w:rPr>
          <w:t xml:space="preserve"> (Gloor et al. 2015)</w:t>
        </w:r>
        <w:r w:rsidR="002F19FB" w:rsidRPr="009514F0">
          <w:rPr>
            <w:rFonts w:ascii="Arial" w:hAnsi="Arial" w:cs="Arial"/>
            <w:szCs w:val="24"/>
          </w:rPr>
          <w:t>.</w:t>
        </w:r>
      </w:ins>
      <w:r w:rsidR="002F19FB" w:rsidRPr="009514F0">
        <w:rPr>
          <w:rFonts w:ascii="Arial" w:hAnsi="Arial" w:cs="Arial"/>
          <w:szCs w:val="24"/>
        </w:rPr>
        <w:t xml:space="preserve"> The grey lines represent the line of equivalence for the within and between group values. Black dots are taxa that are less abundant than the mean taxon abundance: here it is clear that the abundance of these taxa, in general, are difficult to estimate with any precision. </w:t>
      </w:r>
    </w:p>
    <w:p w14:paraId="319B2650" w14:textId="77777777" w:rsidR="002F19FB" w:rsidRDefault="002F19FB" w:rsidP="001B4B24">
      <w:pPr>
        <w:spacing w:line="480" w:lineRule="auto"/>
        <w:ind w:firstLine="720"/>
        <w:rPr>
          <w:rFonts w:ascii="Arial" w:hAnsi="Arial" w:cs="Arial"/>
          <w:szCs w:val="24"/>
        </w:rPr>
      </w:pPr>
      <w:r w:rsidRPr="009514F0">
        <w:rPr>
          <w:rFonts w:ascii="Arial" w:hAnsi="Arial" w:cs="Arial"/>
          <w:szCs w:val="24"/>
        </w:rPr>
        <w:t xml:space="preserve">The middle plot in Figure </w:t>
      </w:r>
      <w:r w:rsidR="007B0216">
        <w:rPr>
          <w:rFonts w:ascii="Arial" w:hAnsi="Arial" w:cs="Arial"/>
          <w:szCs w:val="24"/>
        </w:rPr>
        <w:t>4</w:t>
      </w:r>
      <w:r w:rsidR="001B4B24">
        <w:rPr>
          <w:rFonts w:ascii="Arial" w:hAnsi="Arial" w:cs="Arial"/>
          <w:szCs w:val="24"/>
        </w:rPr>
        <w:t xml:space="preserve"> </w:t>
      </w:r>
      <w:r w:rsidRPr="009514F0">
        <w:rPr>
          <w:rFonts w:ascii="Arial" w:hAnsi="Arial" w:cs="Arial"/>
          <w:szCs w:val="24"/>
        </w:rPr>
        <w:t xml:space="preserve">shows a plot of the effect size vs. the BH adjusted P value, </w:t>
      </w:r>
      <w:r w:rsidR="001B4B24">
        <w:rPr>
          <w:rFonts w:ascii="Arial" w:hAnsi="Arial" w:cs="Arial"/>
          <w:szCs w:val="24"/>
        </w:rPr>
        <w:t>with a s</w:t>
      </w:r>
      <w:r w:rsidRPr="009514F0">
        <w:rPr>
          <w:rFonts w:ascii="Arial" w:hAnsi="Arial" w:cs="Arial"/>
          <w:szCs w:val="24"/>
        </w:rPr>
        <w:t xml:space="preserve">trong correspondence between these two measures. In general, an effect size cutoff </w:t>
      </w:r>
      <w:r w:rsidR="001B4B24">
        <w:rPr>
          <w:rFonts w:ascii="Arial" w:hAnsi="Arial" w:cs="Arial"/>
          <w:szCs w:val="24"/>
        </w:rPr>
        <w:t xml:space="preserve">is preferred </w:t>
      </w:r>
      <w:r w:rsidRPr="009514F0">
        <w:rPr>
          <w:rFonts w:ascii="Arial" w:hAnsi="Arial" w:cs="Arial"/>
          <w:szCs w:val="24"/>
        </w:rPr>
        <w:t xml:space="preserve">because </w:t>
      </w:r>
      <w:r w:rsidR="001B4B24">
        <w:rPr>
          <w:rFonts w:ascii="Arial" w:hAnsi="Arial" w:cs="Arial"/>
          <w:szCs w:val="24"/>
        </w:rPr>
        <w:t>it</w:t>
      </w:r>
      <w:r w:rsidRPr="009514F0">
        <w:rPr>
          <w:rFonts w:ascii="Arial" w:hAnsi="Arial" w:cs="Arial"/>
          <w:szCs w:val="24"/>
        </w:rPr>
        <w:t xml:space="preserve"> is more robust than P values. The right plot in this figure shows a volcano plot for reference. </w:t>
      </w:r>
    </w:p>
    <w:p w14:paraId="2819898E" w14:textId="6474453E" w:rsidR="009B7C02" w:rsidRDefault="009B7C02" w:rsidP="001B4B24">
      <w:pPr>
        <w:spacing w:line="480" w:lineRule="auto"/>
        <w:ind w:firstLine="720"/>
        <w:rPr>
          <w:ins w:id="363" w:author="gg" w:date="2016-03-04T15:55:00Z"/>
          <w:rFonts w:ascii="Arial" w:hAnsi="Arial" w:cs="Arial"/>
          <w:szCs w:val="24"/>
        </w:rPr>
      </w:pPr>
      <w:ins w:id="364" w:author="gg" w:date="2016-03-04T15:55:00Z">
        <w:r>
          <w:rPr>
            <w:rFonts w:ascii="Arial" w:hAnsi="Arial" w:cs="Arial"/>
            <w:szCs w:val="24"/>
          </w:rPr>
          <w:t xml:space="preserve">Finally, we </w:t>
        </w:r>
        <w:r w:rsidR="000A7453">
          <w:rPr>
            <w:rFonts w:ascii="Arial" w:hAnsi="Arial" w:cs="Arial"/>
            <w:szCs w:val="24"/>
          </w:rPr>
          <w:t xml:space="preserve">can </w:t>
        </w:r>
        <w:r>
          <w:rPr>
            <w:rFonts w:ascii="Arial" w:hAnsi="Arial" w:cs="Arial"/>
            <w:szCs w:val="24"/>
          </w:rPr>
          <w:t xml:space="preserve">determine </w:t>
        </w:r>
        <w:r w:rsidR="000A7453" w:rsidRPr="0021719F">
          <w:rPr>
            <w:rFonts w:ascii="Arial" w:hAnsi="Arial" w:cs="Arial"/>
            <w:b/>
            <w:szCs w:val="24"/>
          </w:rPr>
          <w:t>which taxa are most correlated</w:t>
        </w:r>
        <w:r w:rsidR="0021719F" w:rsidRPr="0021719F">
          <w:rPr>
            <w:rFonts w:ascii="Arial" w:hAnsi="Arial" w:cs="Arial"/>
            <w:b/>
            <w:szCs w:val="24"/>
          </w:rPr>
          <w:t xml:space="preserve"> or compositionally associated</w:t>
        </w:r>
        <w:r>
          <w:rPr>
            <w:rFonts w:ascii="Arial" w:hAnsi="Arial" w:cs="Arial"/>
            <w:szCs w:val="24"/>
          </w:rPr>
          <w:t>. As noted above, correl</w:t>
        </w:r>
        <w:r w:rsidR="000A7453">
          <w:rPr>
            <w:rFonts w:ascii="Arial" w:hAnsi="Arial" w:cs="Arial"/>
            <w:szCs w:val="24"/>
          </w:rPr>
          <w:t xml:space="preserve">ation is especially problematic, and the only way to avoid false positive associations is to identify those taxa that have constant or nearly constant ratios in all samples: this is the underlying basis of the phi measure (Lovell et </w:t>
        </w:r>
        <w:r w:rsidR="000A7453">
          <w:rPr>
            <w:rFonts w:ascii="Arial" w:hAnsi="Arial" w:cs="Arial"/>
            <w:szCs w:val="24"/>
          </w:rPr>
          <w:lastRenderedPageBreak/>
          <w:t xml:space="preserve">al. 2015). In </w:t>
        </w:r>
        <w:r w:rsidR="0021719F">
          <w:rPr>
            <w:rFonts w:ascii="Arial" w:hAnsi="Arial" w:cs="Arial"/>
            <w:szCs w:val="24"/>
          </w:rPr>
          <w:t>the example shown in the Supplement</w:t>
        </w:r>
        <w:r w:rsidR="000A7453">
          <w:rPr>
            <w:rFonts w:ascii="Arial" w:hAnsi="Arial" w:cs="Arial"/>
            <w:szCs w:val="24"/>
          </w:rPr>
          <w:t xml:space="preserve">, we calculate the mean phi using the same philosophy as outlined above for univariate statistical tests. </w:t>
        </w:r>
      </w:ins>
    </w:p>
    <w:p w14:paraId="11A99728" w14:textId="389FA244" w:rsidR="00970E13" w:rsidRPr="009514F0" w:rsidRDefault="00826E9B" w:rsidP="0021719F">
      <w:pPr>
        <w:spacing w:line="480" w:lineRule="auto"/>
        <w:ind w:firstLine="720"/>
        <w:rPr>
          <w:ins w:id="365" w:author="gg" w:date="2016-03-04T15:55:00Z"/>
          <w:rFonts w:ascii="Arial" w:hAnsi="Arial" w:cs="Arial"/>
          <w:szCs w:val="24"/>
        </w:rPr>
      </w:pPr>
      <w:ins w:id="366" w:author="gg" w:date="2016-03-04T15:55:00Z">
        <w:r>
          <w:rPr>
            <w:rFonts w:ascii="Arial" w:hAnsi="Arial" w:cs="Arial"/>
            <w:szCs w:val="24"/>
          </w:rPr>
          <w:t>When examining compositional data it is important to remember that the r</w:t>
        </w:r>
        <w:r w:rsidR="0021719F">
          <w:rPr>
            <w:rFonts w:ascii="Arial" w:hAnsi="Arial" w:cs="Arial"/>
            <w:szCs w:val="24"/>
          </w:rPr>
          <w:t>atio</w:t>
        </w:r>
        <w:r>
          <w:rPr>
            <w:rFonts w:ascii="Arial" w:hAnsi="Arial" w:cs="Arial"/>
            <w:szCs w:val="24"/>
          </w:rPr>
          <w:t xml:space="preserve"> between </w:t>
        </w:r>
        <w:r w:rsidR="0021719F">
          <w:rPr>
            <w:rFonts w:ascii="Arial" w:hAnsi="Arial" w:cs="Arial"/>
            <w:szCs w:val="24"/>
          </w:rPr>
          <w:t>taxa</w:t>
        </w:r>
        <w:r>
          <w:rPr>
            <w:rFonts w:ascii="Arial" w:hAnsi="Arial" w:cs="Arial"/>
            <w:szCs w:val="24"/>
          </w:rPr>
          <w:t xml:space="preserve"> is the only information available. In the context of microbiome datasets, the phi metric (Lovell et al. 2015) seeks to identify those pairs of taxa that have the most constant ratio abundances. Applying this approach to the dataset shows that the two most compositionally associated taxa are </w:t>
        </w:r>
        <w:r>
          <w:rPr>
            <w:rFonts w:ascii="Arial" w:hAnsi="Arial" w:cs="Arial"/>
            <w:i/>
            <w:szCs w:val="24"/>
          </w:rPr>
          <w:t>Prevotella</w:t>
        </w:r>
        <w:r>
          <w:rPr>
            <w:rFonts w:ascii="Arial" w:hAnsi="Arial" w:cs="Arial"/>
            <w:szCs w:val="24"/>
          </w:rPr>
          <w:t xml:space="preserve"> sp. and </w:t>
        </w:r>
        <w:r>
          <w:rPr>
            <w:rFonts w:ascii="Arial" w:hAnsi="Arial" w:cs="Arial"/>
            <w:i/>
            <w:szCs w:val="24"/>
          </w:rPr>
          <w:t>Megasphaera</w:t>
        </w:r>
        <w:r>
          <w:rPr>
            <w:rFonts w:ascii="Arial" w:hAnsi="Arial" w:cs="Arial"/>
            <w:szCs w:val="24"/>
          </w:rPr>
          <w:t xml:space="preserve"> sp. Note, that these taxa do not have the shortest links in the compositional biplot, indicating that the amount of variance explained is not high enough to provide an accurate projection of the dataset.</w:t>
        </w:r>
      </w:ins>
    </w:p>
    <w:p w14:paraId="1E69F12F" w14:textId="77777777" w:rsidR="002D6851" w:rsidRDefault="00126E7F" w:rsidP="009514F0">
      <w:pPr>
        <w:spacing w:line="480" w:lineRule="auto"/>
        <w:rPr>
          <w:del w:id="367" w:author="gg" w:date="2016-03-04T15:55:00Z"/>
          <w:rFonts w:ascii="Arial" w:hAnsi="Arial" w:cs="Arial"/>
          <w:szCs w:val="24"/>
        </w:rPr>
      </w:pPr>
      <w:ins w:id="368" w:author="gg" w:date="2016-03-04T15:55:00Z">
        <w:r w:rsidRPr="0021719F">
          <w:rPr>
            <w:rFonts w:ascii="Arial" w:hAnsi="Arial" w:cs="Arial"/>
            <w:szCs w:val="24"/>
            <w:u w:val="single"/>
          </w:rPr>
          <w:t>Second worked example:</w:t>
        </w:r>
      </w:ins>
      <w:r w:rsidR="002D6851" w:rsidRPr="00A97A68">
        <w:rPr>
          <w:rFonts w:ascii="Arial" w:hAnsi="Arial"/>
          <w:u w:val="single"/>
          <w:rPrChange w:id="369" w:author="gg" w:date="2016-03-04T15:55:00Z">
            <w:rPr>
              <w:rFonts w:ascii="Arial" w:hAnsi="Arial"/>
            </w:rPr>
          </w:rPrChange>
        </w:rPr>
        <w:t xml:space="preserve">Examining the Hsiao Dataset using compositional approaches: </w:t>
      </w:r>
    </w:p>
    <w:p w14:paraId="3641A933" w14:textId="09C346B6" w:rsidR="0021719F" w:rsidRDefault="002D6851" w:rsidP="0021719F">
      <w:pPr>
        <w:spacing w:line="480" w:lineRule="auto"/>
        <w:ind w:firstLine="720"/>
        <w:rPr>
          <w:ins w:id="370" w:author="gg" w:date="2016-03-04T15:55:00Z"/>
          <w:rFonts w:ascii="Arial" w:hAnsi="Arial" w:cs="Arial"/>
          <w:szCs w:val="24"/>
        </w:rPr>
      </w:pPr>
      <w:r>
        <w:rPr>
          <w:rFonts w:ascii="Arial" w:hAnsi="Arial" w:cs="Arial"/>
          <w:szCs w:val="24"/>
        </w:rPr>
        <w:t xml:space="preserve">We include in the workshop.Rnw document a second </w:t>
      </w:r>
      <w:del w:id="371" w:author="gg" w:date="2016-03-04T15:55:00Z">
        <w:r>
          <w:rPr>
            <w:rFonts w:ascii="Arial" w:hAnsi="Arial" w:cs="Arial"/>
            <w:szCs w:val="24"/>
          </w:rPr>
          <w:delText xml:space="preserve">worked </w:delText>
        </w:r>
      </w:del>
      <w:r>
        <w:rPr>
          <w:rFonts w:ascii="Arial" w:hAnsi="Arial" w:cs="Arial"/>
          <w:szCs w:val="24"/>
        </w:rPr>
        <w:t>example based on the data of Hsiao et al. (2013</w:t>
      </w:r>
      <w:del w:id="372" w:author="gg" w:date="2016-03-04T15:55:00Z">
        <w:r>
          <w:rPr>
            <w:rFonts w:ascii="Arial" w:hAnsi="Arial" w:cs="Arial"/>
            <w:szCs w:val="24"/>
          </w:rPr>
          <w:delText xml:space="preserve">). We found that </w:delText>
        </w:r>
      </w:del>
      <w:ins w:id="373" w:author="gg" w:date="2016-03-04T15:55:00Z">
        <w:r>
          <w:rPr>
            <w:rFonts w:ascii="Arial" w:hAnsi="Arial" w:cs="Arial"/>
            <w:szCs w:val="24"/>
          </w:rPr>
          <w:t>)</w:t>
        </w:r>
        <w:r w:rsidR="0021719F">
          <w:rPr>
            <w:rFonts w:ascii="Arial" w:hAnsi="Arial" w:cs="Arial"/>
            <w:szCs w:val="24"/>
          </w:rPr>
          <w:t xml:space="preserve"> that examined the effect of </w:t>
        </w:r>
        <w:r w:rsidR="0021719F">
          <w:rPr>
            <w:rFonts w:ascii="Arial" w:hAnsi="Arial" w:cs="Arial"/>
            <w:i/>
            <w:szCs w:val="24"/>
          </w:rPr>
          <w:t>Bacillus fragilus</w:t>
        </w:r>
        <w:r w:rsidR="0021719F">
          <w:rPr>
            <w:rFonts w:ascii="Arial" w:hAnsi="Arial" w:cs="Arial"/>
            <w:szCs w:val="24"/>
          </w:rPr>
          <w:t xml:space="preserve"> supplementation on </w:t>
        </w:r>
        <w:r w:rsidR="000A6BB0">
          <w:rPr>
            <w:rFonts w:ascii="Arial" w:hAnsi="Arial" w:cs="Arial"/>
            <w:szCs w:val="24"/>
          </w:rPr>
          <w:t xml:space="preserve">the microbiome composition of </w:t>
        </w:r>
        <w:r w:rsidR="0021719F">
          <w:rPr>
            <w:rFonts w:ascii="Arial" w:hAnsi="Arial" w:cs="Arial"/>
            <w:szCs w:val="24"/>
          </w:rPr>
          <w:t>a mouse model of autism</w:t>
        </w:r>
        <w:r>
          <w:rPr>
            <w:rFonts w:ascii="Arial" w:hAnsi="Arial" w:cs="Arial"/>
            <w:szCs w:val="24"/>
          </w:rPr>
          <w:t>.</w:t>
        </w:r>
        <w:r w:rsidR="0021719F">
          <w:rPr>
            <w:rFonts w:ascii="Arial" w:hAnsi="Arial" w:cs="Arial"/>
            <w:szCs w:val="24"/>
          </w:rPr>
          <w:t xml:space="preserve"> Figure 5 shows a compositional biplot of this dataset, and it is obvious that </w:t>
        </w:r>
      </w:ins>
      <w:r w:rsidR="0021719F">
        <w:rPr>
          <w:rFonts w:ascii="Arial" w:hAnsi="Arial" w:cs="Arial"/>
          <w:szCs w:val="24"/>
        </w:rPr>
        <w:t xml:space="preserve">there </w:t>
      </w:r>
      <w:r>
        <w:rPr>
          <w:rFonts w:ascii="Arial" w:hAnsi="Arial" w:cs="Arial"/>
          <w:szCs w:val="24"/>
        </w:rPr>
        <w:t>is little evidence of difference between</w:t>
      </w:r>
      <w:r w:rsidR="000A6BB0">
        <w:rPr>
          <w:rFonts w:ascii="Arial" w:hAnsi="Arial" w:cs="Arial"/>
          <w:szCs w:val="24"/>
        </w:rPr>
        <w:t xml:space="preserve"> </w:t>
      </w:r>
      <w:ins w:id="374" w:author="gg" w:date="2016-03-04T15:55:00Z">
        <w:r w:rsidR="000A6BB0">
          <w:rPr>
            <w:rFonts w:ascii="Arial" w:hAnsi="Arial" w:cs="Arial"/>
            <w:szCs w:val="24"/>
          </w:rPr>
          <w:t xml:space="preserve">the control (IC) and </w:t>
        </w:r>
        <w:r w:rsidR="000A6BB0" w:rsidRPr="000A6BB0">
          <w:rPr>
            <w:rFonts w:ascii="Arial" w:hAnsi="Arial" w:cs="Arial"/>
            <w:i/>
            <w:szCs w:val="24"/>
          </w:rPr>
          <w:t>B. fragilus</w:t>
        </w:r>
        <w:r w:rsidRPr="000A6BB0">
          <w:rPr>
            <w:rFonts w:ascii="Arial" w:hAnsi="Arial" w:cs="Arial"/>
            <w:i/>
            <w:szCs w:val="24"/>
          </w:rPr>
          <w:t xml:space="preserve"> </w:t>
        </w:r>
        <w:r w:rsidR="000A6BB0">
          <w:rPr>
            <w:rFonts w:ascii="Arial" w:hAnsi="Arial" w:cs="Arial"/>
            <w:szCs w:val="24"/>
          </w:rPr>
          <w:t xml:space="preserve">(Bf) </w:t>
        </w:r>
      </w:ins>
      <w:r>
        <w:rPr>
          <w:rFonts w:ascii="Arial" w:hAnsi="Arial" w:cs="Arial"/>
          <w:szCs w:val="24"/>
        </w:rPr>
        <w:t>groups when analyzed using this approach</w:t>
      </w:r>
      <w:r w:rsidR="0021719F">
        <w:rPr>
          <w:rFonts w:ascii="Arial" w:hAnsi="Arial" w:cs="Arial"/>
          <w:szCs w:val="24"/>
        </w:rPr>
        <w:t xml:space="preserve">. </w:t>
      </w:r>
      <w:del w:id="375" w:author="gg" w:date="2016-03-04T15:55:00Z">
        <w:r>
          <w:rPr>
            <w:rFonts w:ascii="Arial" w:hAnsi="Arial" w:cs="Arial"/>
            <w:szCs w:val="24"/>
          </w:rPr>
          <w:delText xml:space="preserve">In addition, we found that the </w:delText>
        </w:r>
      </w:del>
      <w:ins w:id="376" w:author="gg" w:date="2016-03-04T15:55:00Z">
        <w:r w:rsidR="0021719F">
          <w:rPr>
            <w:rFonts w:ascii="Arial" w:hAnsi="Arial" w:cs="Arial"/>
            <w:szCs w:val="24"/>
          </w:rPr>
          <w:t>This is in</w:t>
        </w:r>
        <w:r w:rsidR="00FF2150">
          <w:rPr>
            <w:rFonts w:ascii="Arial" w:hAnsi="Arial" w:cs="Arial"/>
            <w:szCs w:val="24"/>
          </w:rPr>
          <w:t xml:space="preserve"> accordance with their conclusions</w:t>
        </w:r>
        <w:r w:rsidR="0021719F">
          <w:rPr>
            <w:rFonts w:ascii="Arial" w:hAnsi="Arial" w:cs="Arial"/>
            <w:szCs w:val="24"/>
          </w:rPr>
          <w:t xml:space="preserve"> when analyzing the data in a multivariate way</w:t>
        </w:r>
        <w:r>
          <w:rPr>
            <w:rFonts w:ascii="Arial" w:hAnsi="Arial" w:cs="Arial"/>
            <w:szCs w:val="24"/>
          </w:rPr>
          <w:t xml:space="preserve">. </w:t>
        </w:r>
      </w:ins>
    </w:p>
    <w:p w14:paraId="73A9CE9A" w14:textId="2B580A1A" w:rsidR="0046680E" w:rsidRPr="0021719F" w:rsidRDefault="0021719F" w:rsidP="0021719F">
      <w:pPr>
        <w:spacing w:line="480" w:lineRule="auto"/>
        <w:ind w:firstLine="720"/>
        <w:rPr>
          <w:rFonts w:ascii="Arial" w:hAnsi="Arial"/>
          <w:u w:val="single"/>
          <w:rPrChange w:id="377" w:author="gg" w:date="2016-03-04T15:55:00Z">
            <w:rPr>
              <w:rFonts w:ascii="Arial" w:hAnsi="Arial"/>
            </w:rPr>
          </w:rPrChange>
        </w:rPr>
        <w:pPrChange w:id="378" w:author="gg" w:date="2016-03-04T15:55:00Z">
          <w:pPr>
            <w:spacing w:line="480" w:lineRule="auto"/>
          </w:pPr>
        </w:pPrChange>
      </w:pPr>
      <w:ins w:id="379" w:author="gg" w:date="2016-03-04T15:55:00Z">
        <w:r>
          <w:rPr>
            <w:rFonts w:ascii="Arial" w:hAnsi="Arial" w:cs="Arial"/>
            <w:szCs w:val="24"/>
          </w:rPr>
          <w:t xml:space="preserve">However, these authors identified a number of univariate differences in taxon abundance between groups. When examining univariate differences with the ALDEx2 tool, </w:t>
        </w:r>
        <w:r w:rsidR="002D6851">
          <w:rPr>
            <w:rFonts w:ascii="Arial" w:hAnsi="Arial" w:cs="Arial"/>
            <w:szCs w:val="24"/>
          </w:rPr>
          <w:t xml:space="preserve">we found that </w:t>
        </w:r>
        <w:r>
          <w:rPr>
            <w:rFonts w:ascii="Arial" w:hAnsi="Arial" w:cs="Arial"/>
            <w:szCs w:val="24"/>
          </w:rPr>
          <w:t>none of the</w:t>
        </w:r>
        <w:r w:rsidR="002D6851">
          <w:rPr>
            <w:rFonts w:ascii="Arial" w:hAnsi="Arial" w:cs="Arial"/>
            <w:szCs w:val="24"/>
          </w:rPr>
          <w:t xml:space="preserve"> </w:t>
        </w:r>
      </w:ins>
      <w:r w:rsidR="002D6851">
        <w:rPr>
          <w:rFonts w:ascii="Arial" w:hAnsi="Arial" w:cs="Arial"/>
          <w:szCs w:val="24"/>
        </w:rPr>
        <w:t>univariate differences reported in the origin</w:t>
      </w:r>
      <w:r>
        <w:rPr>
          <w:rFonts w:ascii="Arial" w:hAnsi="Arial" w:cs="Arial"/>
          <w:szCs w:val="24"/>
        </w:rPr>
        <w:t xml:space="preserve">al paper were </w:t>
      </w:r>
      <w:del w:id="380" w:author="gg" w:date="2016-03-04T15:55:00Z">
        <w:r w:rsidR="002D6851">
          <w:rPr>
            <w:rFonts w:ascii="Arial" w:hAnsi="Arial" w:cs="Arial"/>
            <w:szCs w:val="24"/>
          </w:rPr>
          <w:delText xml:space="preserve">not </w:delText>
        </w:r>
      </w:del>
      <w:r>
        <w:rPr>
          <w:rFonts w:ascii="Arial" w:hAnsi="Arial" w:cs="Arial"/>
          <w:szCs w:val="24"/>
        </w:rPr>
        <w:t xml:space="preserve">supported by </w:t>
      </w:r>
      <w:del w:id="381" w:author="gg" w:date="2016-03-04T15:55:00Z">
        <w:r w:rsidR="002D6851">
          <w:rPr>
            <w:rFonts w:ascii="Arial" w:hAnsi="Arial" w:cs="Arial"/>
            <w:szCs w:val="24"/>
          </w:rPr>
          <w:delText xml:space="preserve">a </w:delText>
        </w:r>
      </w:del>
      <w:r w:rsidR="002D6851">
        <w:rPr>
          <w:rFonts w:ascii="Arial" w:hAnsi="Arial" w:cs="Arial"/>
          <w:szCs w:val="24"/>
        </w:rPr>
        <w:t>subsequent analysis</w:t>
      </w:r>
      <w:r>
        <w:rPr>
          <w:rFonts w:ascii="Arial" w:hAnsi="Arial" w:cs="Arial"/>
          <w:szCs w:val="24"/>
        </w:rPr>
        <w:t xml:space="preserve"> </w:t>
      </w:r>
      <w:del w:id="382" w:author="gg" w:date="2016-03-04T15:55:00Z">
        <w:r w:rsidR="002D6851">
          <w:rPr>
            <w:rFonts w:ascii="Arial" w:hAnsi="Arial" w:cs="Arial"/>
            <w:szCs w:val="24"/>
          </w:rPr>
          <w:delText>with ALDEx2 which corrects for multiple hypothesis testing. In fact,</w:delText>
        </w:r>
      </w:del>
      <w:ins w:id="383" w:author="gg" w:date="2016-03-04T15:55:00Z">
        <w:r>
          <w:rPr>
            <w:rFonts w:ascii="Arial" w:hAnsi="Arial" w:cs="Arial"/>
            <w:szCs w:val="24"/>
          </w:rPr>
          <w:t>(Supplementary Table 3)</w:t>
        </w:r>
        <w:r w:rsidR="002D6851">
          <w:rPr>
            <w:rFonts w:ascii="Arial" w:hAnsi="Arial" w:cs="Arial"/>
            <w:szCs w:val="24"/>
          </w:rPr>
          <w:t xml:space="preserve">. </w:t>
        </w:r>
        <w:r>
          <w:rPr>
            <w:rFonts w:ascii="Arial" w:hAnsi="Arial" w:cs="Arial"/>
            <w:szCs w:val="24"/>
          </w:rPr>
          <w:t>The reason for this discrepancy is that</w:t>
        </w:r>
      </w:ins>
      <w:r>
        <w:rPr>
          <w:rFonts w:ascii="Arial" w:hAnsi="Arial" w:cs="Arial"/>
          <w:szCs w:val="24"/>
        </w:rPr>
        <w:t xml:space="preserve"> </w:t>
      </w:r>
      <w:r w:rsidR="002D6851">
        <w:rPr>
          <w:rFonts w:ascii="Arial" w:hAnsi="Arial" w:cs="Arial"/>
          <w:szCs w:val="24"/>
        </w:rPr>
        <w:t>inspection of the original paper reveals that raw, and not Benjamini-</w:t>
      </w:r>
      <w:r w:rsidR="002D6851">
        <w:rPr>
          <w:rFonts w:ascii="Arial" w:hAnsi="Arial" w:cs="Arial"/>
          <w:szCs w:val="24"/>
        </w:rPr>
        <w:lastRenderedPageBreak/>
        <w:t>Hochberg adjusted P values were reported. Thus it is likely that the majority, if not all, of the taxa different between the control and treatment groups are false positive identifications. While</w:t>
      </w:r>
      <w:r w:rsidR="003A4213">
        <w:rPr>
          <w:rFonts w:ascii="Arial" w:hAnsi="Arial" w:cs="Arial"/>
          <w:szCs w:val="24"/>
        </w:rPr>
        <w:t xml:space="preserve"> </w:t>
      </w:r>
      <w:del w:id="384" w:author="gg" w:date="2016-03-04T15:55:00Z">
        <w:r w:rsidR="002D6851">
          <w:rPr>
            <w:rFonts w:ascii="Arial" w:hAnsi="Arial" w:cs="Arial"/>
            <w:szCs w:val="24"/>
          </w:rPr>
          <w:delText>it is tempting to be</w:delText>
        </w:r>
      </w:del>
      <w:ins w:id="385" w:author="gg" w:date="2016-03-04T15:55:00Z">
        <w:r w:rsidR="003A4213">
          <w:rPr>
            <w:rFonts w:ascii="Arial" w:hAnsi="Arial" w:cs="Arial"/>
            <w:szCs w:val="24"/>
          </w:rPr>
          <w:t>being</w:t>
        </w:r>
      </w:ins>
      <w:r w:rsidR="003A4213">
        <w:rPr>
          <w:rFonts w:ascii="Arial" w:hAnsi="Arial" w:cs="Arial"/>
          <w:szCs w:val="24"/>
        </w:rPr>
        <w:t xml:space="preserve"> </w:t>
      </w:r>
      <w:r w:rsidR="002D6851">
        <w:rPr>
          <w:rFonts w:ascii="Arial" w:hAnsi="Arial" w:cs="Arial"/>
          <w:szCs w:val="24"/>
        </w:rPr>
        <w:t>critical of this paper,</w:t>
      </w:r>
      <w:r w:rsidR="003A4213">
        <w:rPr>
          <w:rFonts w:ascii="Arial" w:hAnsi="Arial" w:cs="Arial"/>
          <w:szCs w:val="24"/>
        </w:rPr>
        <w:t xml:space="preserve"> </w:t>
      </w:r>
      <w:del w:id="386" w:author="gg" w:date="2016-03-04T15:55:00Z">
        <w:r w:rsidR="002D6851">
          <w:rPr>
            <w:rFonts w:ascii="Arial" w:hAnsi="Arial" w:cs="Arial"/>
            <w:szCs w:val="24"/>
          </w:rPr>
          <w:delText>others in the literature</w:delText>
        </w:r>
      </w:del>
      <w:ins w:id="387" w:author="gg" w:date="2016-03-04T15:55:00Z">
        <w:r w:rsidR="003A4213">
          <w:rPr>
            <w:rFonts w:ascii="Arial" w:hAnsi="Arial" w:cs="Arial"/>
            <w:szCs w:val="24"/>
          </w:rPr>
          <w:t>we acknowledge that</w:t>
        </w:r>
        <w:r w:rsidR="002D6851">
          <w:rPr>
            <w:rFonts w:ascii="Arial" w:hAnsi="Arial" w:cs="Arial"/>
            <w:szCs w:val="24"/>
          </w:rPr>
          <w:t xml:space="preserve"> other</w:t>
        </w:r>
        <w:r w:rsidR="003A4213">
          <w:rPr>
            <w:rFonts w:ascii="Arial" w:hAnsi="Arial" w:cs="Arial"/>
            <w:szCs w:val="24"/>
          </w:rPr>
          <w:t xml:space="preserve"> published papers</w:t>
        </w:r>
      </w:ins>
      <w:r w:rsidR="003A4213">
        <w:rPr>
          <w:rFonts w:ascii="Arial" w:hAnsi="Arial" w:cs="Arial"/>
          <w:szCs w:val="24"/>
        </w:rPr>
        <w:t xml:space="preserve"> </w:t>
      </w:r>
      <w:r w:rsidR="002D6851">
        <w:rPr>
          <w:rFonts w:ascii="Arial" w:hAnsi="Arial" w:cs="Arial"/>
          <w:szCs w:val="24"/>
        </w:rPr>
        <w:t xml:space="preserve">exhibit many of the same flaws: namely an over-reliance on tools that do not treat the data as compositions, the identification of extremely rare taxa as the most ‘significantly different’ taxa between groups, and inappropriate use </w:t>
      </w:r>
      <w:ins w:id="388" w:author="gg" w:date="2016-03-04T15:55:00Z">
        <w:r w:rsidR="00601D5E">
          <w:rPr>
            <w:rFonts w:ascii="Arial" w:hAnsi="Arial" w:cs="Arial"/>
            <w:szCs w:val="24"/>
          </w:rPr>
          <w:t xml:space="preserve">or lack </w:t>
        </w:r>
      </w:ins>
      <w:r w:rsidR="002D6851">
        <w:rPr>
          <w:rFonts w:ascii="Arial" w:hAnsi="Arial" w:cs="Arial"/>
          <w:szCs w:val="24"/>
        </w:rPr>
        <w:t>of corrections for multiple hypothesis testing.</w:t>
      </w:r>
    </w:p>
    <w:p w14:paraId="5467DE02" w14:textId="0CA3F9FE" w:rsidR="001B4B24" w:rsidRPr="001B4B24" w:rsidRDefault="0021719F" w:rsidP="009514F0">
      <w:pPr>
        <w:spacing w:line="480" w:lineRule="auto"/>
        <w:rPr>
          <w:ins w:id="389" w:author="gg" w:date="2016-03-04T15:55:00Z"/>
          <w:rFonts w:ascii="Arial" w:hAnsi="Arial" w:cs="Arial"/>
          <w:b/>
          <w:szCs w:val="24"/>
        </w:rPr>
      </w:pPr>
      <w:ins w:id="390" w:author="gg" w:date="2016-03-04T15:55:00Z">
        <w:r>
          <w:rPr>
            <w:rFonts w:ascii="Arial" w:hAnsi="Arial" w:cs="Arial"/>
            <w:b/>
            <w:szCs w:val="24"/>
          </w:rPr>
          <w:t>Discussion and Summary</w:t>
        </w:r>
      </w:ins>
    </w:p>
    <w:p w14:paraId="09BA3BFA" w14:textId="595C20D9" w:rsidR="0021719F" w:rsidRPr="009514F0" w:rsidRDefault="0021719F" w:rsidP="0021719F">
      <w:pPr>
        <w:spacing w:line="480" w:lineRule="auto"/>
        <w:ind w:firstLine="720"/>
        <w:rPr>
          <w:rFonts w:ascii="Arial" w:hAnsi="Arial" w:cs="Arial"/>
          <w:szCs w:val="24"/>
        </w:rPr>
      </w:pPr>
      <w:ins w:id="391" w:author="gg" w:date="2016-03-04T15:55:00Z">
        <w:r>
          <w:rPr>
            <w:rFonts w:ascii="Arial" w:hAnsi="Arial" w:cs="Arial"/>
            <w:szCs w:val="24"/>
          </w:rPr>
          <w:t>Using a 1</w:t>
        </w:r>
        <w:r w:rsidRPr="009514F0">
          <w:rPr>
            <w:rFonts w:ascii="Arial" w:hAnsi="Arial" w:cs="Arial"/>
            <w:szCs w:val="24"/>
          </w:rPr>
          <w:t xml:space="preserve">6S rRNA gene sequencing dataset, </w:t>
        </w:r>
        <w:r>
          <w:rPr>
            <w:rFonts w:ascii="Arial" w:hAnsi="Arial" w:cs="Arial"/>
            <w:szCs w:val="24"/>
          </w:rPr>
          <w:t xml:space="preserve">we have illustrated that microbiome data are compositional and so </w:t>
        </w:r>
        <w:r w:rsidRPr="009514F0">
          <w:rPr>
            <w:rFonts w:ascii="Arial" w:hAnsi="Arial" w:cs="Arial"/>
            <w:szCs w:val="24"/>
          </w:rPr>
          <w:t>best treated as ratios because the total number of reads is uninformative.</w:t>
        </w:r>
      </w:ins>
      <w:moveToRangeStart w:id="392" w:author="gg" w:date="2016-03-04T15:55:00Z" w:name="move318726279"/>
      <w:moveTo w:id="393" w:author="gg" w:date="2016-03-04T15:55:00Z">
        <w:r w:rsidRPr="009514F0">
          <w:rPr>
            <w:rFonts w:ascii="Arial" w:hAnsi="Arial" w:cs="Arial"/>
            <w:szCs w:val="24"/>
          </w:rPr>
          <w:t xml:space="preserve"> </w:t>
        </w:r>
        <w:r>
          <w:rPr>
            <w:rFonts w:ascii="Arial" w:hAnsi="Arial" w:cs="Arial"/>
            <w:szCs w:val="24"/>
          </w:rPr>
          <w:t xml:space="preserve">By </w:t>
        </w:r>
        <w:r w:rsidRPr="009514F0">
          <w:rPr>
            <w:rFonts w:ascii="Arial" w:hAnsi="Arial" w:cs="Arial"/>
            <w:szCs w:val="24"/>
          </w:rPr>
          <w:t>treating the data as ratios where the denominator is the geometric mean for a sample</w:t>
        </w:r>
        <w:r>
          <w:rPr>
            <w:rFonts w:ascii="Arial" w:hAnsi="Arial" w:cs="Arial"/>
            <w:szCs w:val="24"/>
          </w:rPr>
          <w:t>, we can</w:t>
        </w:r>
        <w:r w:rsidRPr="009514F0">
          <w:rPr>
            <w:rFonts w:ascii="Arial" w:hAnsi="Arial" w:cs="Arial"/>
            <w:szCs w:val="24"/>
          </w:rPr>
          <w:t xml:space="preserve"> accurately recapitulate the shape and the error profile of the input data. </w:t>
        </w:r>
      </w:moveTo>
      <w:moveToRangeEnd w:id="392"/>
      <w:ins w:id="394" w:author="gg" w:date="2016-03-04T15:55:00Z">
        <w:r w:rsidRPr="009514F0">
          <w:rPr>
            <w:rFonts w:ascii="Arial" w:hAnsi="Arial" w:cs="Arial"/>
            <w:szCs w:val="24"/>
          </w:rPr>
          <w:t>Dirichlet Monte-Carlo replicates coupled with the centered</w:t>
        </w:r>
      </w:ins>
      <w:moveToRangeStart w:id="395" w:author="gg" w:date="2016-03-04T15:55:00Z" w:name="move318726280"/>
      <w:moveTo w:id="396" w:author="gg" w:date="2016-03-04T15:55:00Z">
        <w:r w:rsidRPr="009514F0">
          <w:rPr>
            <w:rFonts w:ascii="Arial" w:hAnsi="Arial" w:cs="Arial"/>
            <w:szCs w:val="24"/>
          </w:rPr>
          <w:t xml:space="preserve"> log-ratio transformation show that point-es</w:t>
        </w:r>
        <w:r>
          <w:rPr>
            <w:rFonts w:ascii="Arial" w:hAnsi="Arial" w:cs="Arial"/>
            <w:szCs w:val="24"/>
          </w:rPr>
          <w:t>timates of statistical signifi</w:t>
        </w:r>
        <w:r w:rsidRPr="009514F0">
          <w:rPr>
            <w:rFonts w:ascii="Arial" w:hAnsi="Arial" w:cs="Arial"/>
            <w:szCs w:val="24"/>
          </w:rPr>
          <w:t xml:space="preserve">cance in a real dataset can substantially inflate the observed P value because of random partitioning of low count values across datasets. </w:t>
        </w:r>
      </w:moveTo>
    </w:p>
    <w:p w14:paraId="6B884243" w14:textId="77777777" w:rsidR="001B4B24" w:rsidRPr="001B4B24" w:rsidRDefault="0021719F" w:rsidP="009514F0">
      <w:pPr>
        <w:spacing w:line="480" w:lineRule="auto"/>
        <w:rPr>
          <w:del w:id="397" w:author="gg" w:date="2016-03-04T15:55:00Z"/>
          <w:rFonts w:ascii="Arial" w:hAnsi="Arial" w:cs="Arial"/>
          <w:b/>
          <w:szCs w:val="24"/>
        </w:rPr>
      </w:pPr>
      <w:moveTo w:id="398" w:author="gg" w:date="2016-03-04T15:55:00Z">
        <w:r w:rsidRPr="009514F0">
          <w:rPr>
            <w:rFonts w:ascii="Arial" w:hAnsi="Arial" w:cs="Arial"/>
            <w:szCs w:val="24"/>
          </w:rPr>
          <w:t>In essence, we argue that 16S rRNA gene sequencing datasets, RNA-seq datasets, and many other -seq datasets are not special and do not each need their own unique statistical analysis approach. The data generated can be examined by a general multivariate approach after accounting for the compositional nature of the data, and such an analysis is comparable or superior to the domain- specific approaches</w:t>
        </w:r>
        <w:r>
          <w:rPr>
            <w:rFonts w:ascii="Arial" w:hAnsi="Arial" w:cs="Arial"/>
            <w:szCs w:val="24"/>
          </w:rPr>
          <w:t xml:space="preserve"> (</w:t>
        </w:r>
      </w:moveTo>
      <w:moveToRangeEnd w:id="395"/>
      <w:del w:id="399" w:author="gg" w:date="2016-03-04T15:55:00Z">
        <w:r w:rsidR="001B4B24" w:rsidRPr="001B4B24">
          <w:rPr>
            <w:rFonts w:ascii="Arial" w:hAnsi="Arial" w:cs="Arial"/>
            <w:b/>
            <w:szCs w:val="24"/>
          </w:rPr>
          <w:delText>Importance to future human microbiome studies</w:delText>
        </w:r>
      </w:del>
    </w:p>
    <w:p w14:paraId="489B89DC" w14:textId="45E962DE" w:rsidR="0021719F" w:rsidRPr="009514F0" w:rsidRDefault="0021719F" w:rsidP="0021719F">
      <w:pPr>
        <w:spacing w:line="480" w:lineRule="auto"/>
        <w:ind w:firstLine="720"/>
        <w:rPr>
          <w:ins w:id="400" w:author="gg" w:date="2016-03-04T15:55:00Z"/>
          <w:rFonts w:ascii="Arial" w:hAnsi="Arial" w:cs="Arial"/>
          <w:szCs w:val="24"/>
        </w:rPr>
      </w:pPr>
      <w:ins w:id="401" w:author="gg" w:date="2016-03-04T15:55:00Z">
        <w:r>
          <w:rPr>
            <w:rFonts w:ascii="Arial" w:hAnsi="Arial" w:cs="Arial"/>
            <w:szCs w:val="24"/>
          </w:rPr>
          <w:t>such as those used in the Hsieh et al. paper)</w:t>
        </w:r>
        <w:r w:rsidRPr="009514F0">
          <w:rPr>
            <w:rFonts w:ascii="Arial" w:hAnsi="Arial" w:cs="Arial"/>
            <w:szCs w:val="24"/>
          </w:rPr>
          <w:t xml:space="preserve">. </w:t>
        </w:r>
      </w:ins>
    </w:p>
    <w:p w14:paraId="2FBCDA81" w14:textId="3753CF88" w:rsidR="001B4B24" w:rsidRDefault="001B4B24" w:rsidP="001B4B24">
      <w:pPr>
        <w:spacing w:line="480" w:lineRule="auto"/>
        <w:ind w:firstLine="720"/>
        <w:rPr>
          <w:rFonts w:ascii="Arial" w:hAnsi="Arial" w:cs="Arial"/>
          <w:bCs/>
          <w:szCs w:val="24"/>
          <w:lang w:val="en-CA"/>
        </w:rPr>
      </w:pPr>
      <w:r w:rsidRPr="001B4B24">
        <w:rPr>
          <w:rFonts w:ascii="Arial" w:hAnsi="Arial" w:cs="Arial"/>
          <w:bCs/>
          <w:szCs w:val="24"/>
          <w:lang w:val="en-CA"/>
        </w:rPr>
        <w:lastRenderedPageBreak/>
        <w:t xml:space="preserve">With </w:t>
      </w:r>
      <w:del w:id="402" w:author="gg" w:date="2016-03-04T15:55:00Z">
        <w:r w:rsidRPr="001B4B24">
          <w:rPr>
            <w:rFonts w:ascii="Arial" w:hAnsi="Arial" w:cs="Arial"/>
            <w:bCs/>
            <w:szCs w:val="24"/>
            <w:lang w:val="en-CA"/>
          </w:rPr>
          <w:delText>a</w:delText>
        </w:r>
      </w:del>
      <w:ins w:id="403" w:author="gg" w:date="2016-03-04T15:55:00Z">
        <w:r w:rsidR="0021719F">
          <w:rPr>
            <w:rFonts w:ascii="Arial" w:hAnsi="Arial" w:cs="Arial"/>
            <w:bCs/>
            <w:szCs w:val="24"/>
            <w:lang w:val="en-CA"/>
          </w:rPr>
          <w:t>the human</w:t>
        </w:r>
      </w:ins>
      <w:r w:rsidRPr="001B4B24">
        <w:rPr>
          <w:rFonts w:ascii="Arial" w:hAnsi="Arial" w:cs="Arial"/>
          <w:bCs/>
          <w:szCs w:val="24"/>
          <w:lang w:val="en-CA"/>
        </w:rPr>
        <w:t xml:space="preserve"> body </w:t>
      </w:r>
      <w:del w:id="404" w:author="gg" w:date="2016-03-04T15:55:00Z">
        <w:r w:rsidRPr="001B4B24">
          <w:rPr>
            <w:rFonts w:ascii="Arial" w:hAnsi="Arial" w:cs="Arial"/>
            <w:bCs/>
            <w:szCs w:val="24"/>
            <w:lang w:val="en-CA"/>
          </w:rPr>
          <w:delText>made up</w:delText>
        </w:r>
      </w:del>
      <w:ins w:id="405" w:author="gg" w:date="2016-03-04T15:55:00Z">
        <w:r w:rsidR="00601D5E">
          <w:rPr>
            <w:rFonts w:ascii="Arial" w:hAnsi="Arial" w:cs="Arial"/>
            <w:bCs/>
            <w:szCs w:val="24"/>
            <w:lang w:val="en-CA"/>
          </w:rPr>
          <w:t>associated with a large number and diversity</w:t>
        </w:r>
      </w:ins>
      <w:r w:rsidR="00601D5E">
        <w:rPr>
          <w:rFonts w:ascii="Arial" w:hAnsi="Arial" w:cs="Arial"/>
          <w:bCs/>
          <w:szCs w:val="24"/>
          <w:lang w:val="en-CA"/>
        </w:rPr>
        <w:t xml:space="preserve"> of</w:t>
      </w:r>
      <w:r w:rsidRPr="001B4B24">
        <w:rPr>
          <w:rFonts w:ascii="Arial" w:hAnsi="Arial" w:cs="Arial"/>
          <w:bCs/>
          <w:szCs w:val="24"/>
          <w:lang w:val="en-CA"/>
        </w:rPr>
        <w:t xml:space="preserve"> bacteria, we need to understand why it evolved like this, how and when programing </w:t>
      </w:r>
      <w:r>
        <w:rPr>
          <w:rFonts w:ascii="Arial" w:hAnsi="Arial" w:cs="Arial"/>
          <w:bCs/>
          <w:szCs w:val="24"/>
          <w:lang w:val="en-CA"/>
        </w:rPr>
        <w:t xml:space="preserve">between microbes and human cells </w:t>
      </w:r>
      <w:r w:rsidRPr="001B4B24">
        <w:rPr>
          <w:rFonts w:ascii="Arial" w:hAnsi="Arial" w:cs="Arial"/>
          <w:bCs/>
          <w:szCs w:val="24"/>
          <w:lang w:val="en-CA"/>
        </w:rPr>
        <w:t>happens, and how and when we can influence it</w:t>
      </w:r>
      <w:r>
        <w:rPr>
          <w:rFonts w:ascii="Arial" w:hAnsi="Arial" w:cs="Arial"/>
          <w:bCs/>
          <w:szCs w:val="24"/>
          <w:lang w:val="en-CA"/>
        </w:rPr>
        <w:t xml:space="preserve"> by either probiotic supplementation or nutrient or antimicrobial means</w:t>
      </w:r>
      <w:del w:id="406" w:author="gg" w:date="2016-03-04T15:55:00Z">
        <w:r>
          <w:rPr>
            <w:rFonts w:ascii="Arial" w:hAnsi="Arial" w:cs="Arial"/>
            <w:bCs/>
            <w:szCs w:val="24"/>
            <w:lang w:val="en-CA"/>
          </w:rPr>
          <w:delText xml:space="preserve"> of disrupting a microbiota profile. </w:delText>
        </w:r>
        <w:r w:rsidR="00082BDF">
          <w:rPr>
            <w:rFonts w:ascii="Arial" w:hAnsi="Arial" w:cs="Arial"/>
            <w:bCs/>
            <w:szCs w:val="24"/>
            <w:lang w:val="en-CA"/>
          </w:rPr>
          <w:delText>Indeed, more</w:delText>
        </w:r>
      </w:del>
      <w:ins w:id="407" w:author="gg" w:date="2016-03-04T15:55:00Z">
        <w:r w:rsidR="0021719F">
          <w:rPr>
            <w:rFonts w:ascii="Arial" w:hAnsi="Arial" w:cs="Arial"/>
            <w:bCs/>
            <w:szCs w:val="24"/>
            <w:lang w:val="en-CA"/>
          </w:rPr>
          <w:t xml:space="preserve">. </w:t>
        </w:r>
        <w:r w:rsidR="003A4213">
          <w:rPr>
            <w:rFonts w:ascii="Arial" w:hAnsi="Arial" w:cs="Arial"/>
            <w:bCs/>
            <w:szCs w:val="24"/>
            <w:lang w:val="en-CA"/>
          </w:rPr>
          <w:t>M</w:t>
        </w:r>
        <w:r w:rsidR="00082BDF">
          <w:rPr>
            <w:rFonts w:ascii="Arial" w:hAnsi="Arial" w:cs="Arial"/>
            <w:bCs/>
            <w:szCs w:val="24"/>
            <w:lang w:val="en-CA"/>
          </w:rPr>
          <w:t>ore</w:t>
        </w:r>
      </w:ins>
      <w:r w:rsidR="00082BDF">
        <w:rPr>
          <w:rFonts w:ascii="Arial" w:hAnsi="Arial" w:cs="Arial"/>
          <w:bCs/>
          <w:szCs w:val="24"/>
          <w:lang w:val="en-CA"/>
        </w:rPr>
        <w:t xml:space="preserve"> and more studies are exploring how the microbiome can predict outcomes, including following fecal transplant, probiotic</w:t>
      </w:r>
      <w:r w:rsidR="00D160F0">
        <w:rPr>
          <w:rFonts w:ascii="Arial" w:hAnsi="Arial" w:cs="Arial"/>
          <w:bCs/>
          <w:szCs w:val="24"/>
          <w:lang w:val="en-CA"/>
        </w:rPr>
        <w:t>, dietary</w:t>
      </w:r>
      <w:r w:rsidR="00082BDF">
        <w:rPr>
          <w:rFonts w:ascii="Arial" w:hAnsi="Arial" w:cs="Arial"/>
          <w:bCs/>
          <w:szCs w:val="24"/>
          <w:lang w:val="en-CA"/>
        </w:rPr>
        <w:t xml:space="preserve"> and drug treatment (</w:t>
      </w:r>
      <w:r w:rsidR="00D160F0">
        <w:rPr>
          <w:rFonts w:ascii="Arial" w:hAnsi="Arial" w:cs="Arial"/>
          <w:bCs/>
          <w:szCs w:val="24"/>
          <w:lang w:val="en-CA"/>
        </w:rPr>
        <w:t xml:space="preserve">David </w:t>
      </w:r>
      <w:r w:rsidR="00D160F0" w:rsidRPr="00D160F0">
        <w:rPr>
          <w:rFonts w:ascii="Arial" w:hAnsi="Arial" w:cs="Arial"/>
          <w:bCs/>
          <w:szCs w:val="24"/>
          <w:lang w:val="en-CA"/>
        </w:rPr>
        <w:t xml:space="preserve">et al. 2014; Kwak et al. 2014; </w:t>
      </w:r>
      <w:r w:rsidR="00D160F0" w:rsidRPr="00082BDF">
        <w:rPr>
          <w:rFonts w:ascii="Arial" w:eastAsia="Times New Roman" w:hAnsi="Arial" w:cs="Arial"/>
          <w:szCs w:val="24"/>
          <w:lang w:val="en-CA" w:eastAsia="en-CA"/>
        </w:rPr>
        <w:t>Seekatz</w:t>
      </w:r>
      <w:r w:rsidR="00D160F0" w:rsidRPr="00D160F0">
        <w:rPr>
          <w:rFonts w:ascii="Arial" w:eastAsia="Times New Roman" w:hAnsi="Arial" w:cs="Arial"/>
          <w:szCs w:val="24"/>
          <w:lang w:val="en-CA" w:eastAsia="en-CA"/>
        </w:rPr>
        <w:t xml:space="preserve"> et al. 2014; </w:t>
      </w:r>
      <w:r w:rsidR="00503D12" w:rsidRPr="00082BDF">
        <w:rPr>
          <w:rFonts w:ascii="Arial" w:eastAsia="Times New Roman" w:hAnsi="Arial" w:cs="Arial"/>
          <w:szCs w:val="24"/>
          <w:lang w:val="en-CA" w:eastAsia="en-CA"/>
        </w:rPr>
        <w:t>Rajca</w:t>
      </w:r>
      <w:r w:rsidR="00503D12" w:rsidRPr="00D160F0">
        <w:rPr>
          <w:rFonts w:ascii="Arial" w:eastAsia="Times New Roman" w:hAnsi="Arial" w:cs="Arial"/>
          <w:szCs w:val="24"/>
          <w:lang w:val="en-CA" w:eastAsia="en-CA"/>
        </w:rPr>
        <w:t xml:space="preserve"> </w:t>
      </w:r>
      <w:r w:rsidR="00D160F0" w:rsidRPr="00D160F0">
        <w:rPr>
          <w:rFonts w:ascii="Arial" w:eastAsia="Times New Roman" w:hAnsi="Arial" w:cs="Arial"/>
          <w:szCs w:val="24"/>
          <w:lang w:val="en-CA" w:eastAsia="en-CA"/>
        </w:rPr>
        <w:t>et al.  2014</w:t>
      </w:r>
      <w:r w:rsidR="00082BDF" w:rsidRPr="00D160F0">
        <w:rPr>
          <w:rFonts w:ascii="Arial" w:hAnsi="Arial" w:cs="Arial"/>
          <w:bCs/>
          <w:szCs w:val="24"/>
          <w:lang w:val="en-CA"/>
        </w:rPr>
        <w:t xml:space="preserve">). </w:t>
      </w:r>
      <w:r w:rsidR="00684527">
        <w:rPr>
          <w:rFonts w:ascii="Arial" w:hAnsi="Arial" w:cs="Arial"/>
          <w:bCs/>
          <w:szCs w:val="24"/>
          <w:lang w:val="en-CA"/>
        </w:rPr>
        <w:t>This</w:t>
      </w:r>
      <w:ins w:id="408" w:author="gg" w:date="2016-03-04T15:55:00Z">
        <w:r w:rsidR="0021719F">
          <w:rPr>
            <w:rFonts w:ascii="Arial" w:hAnsi="Arial" w:cs="Arial"/>
            <w:bCs/>
            <w:szCs w:val="24"/>
            <w:lang w:val="en-CA"/>
          </w:rPr>
          <w:t xml:space="preserve"> work</w:t>
        </w:r>
      </w:ins>
      <w:r w:rsidR="00684527">
        <w:rPr>
          <w:rFonts w:ascii="Arial" w:hAnsi="Arial" w:cs="Arial"/>
          <w:bCs/>
          <w:szCs w:val="24"/>
          <w:lang w:val="en-CA"/>
        </w:rPr>
        <w:t xml:space="preserve"> will require carefully designed studies with high quality clinical documentation, and samples that are processed using some of the methods described herein. As the </w:t>
      </w:r>
      <w:ins w:id="409" w:author="gg" w:date="2016-03-04T15:55:00Z">
        <w:r w:rsidR="0021719F">
          <w:rPr>
            <w:rFonts w:ascii="Arial" w:hAnsi="Arial" w:cs="Arial"/>
            <w:bCs/>
            <w:szCs w:val="24"/>
            <w:lang w:val="en-CA"/>
          </w:rPr>
          <w:t xml:space="preserve">compositional </w:t>
        </w:r>
      </w:ins>
      <w:r w:rsidR="00684527">
        <w:rPr>
          <w:rFonts w:ascii="Arial" w:hAnsi="Arial" w:cs="Arial"/>
          <w:bCs/>
          <w:szCs w:val="24"/>
          <w:lang w:val="en-CA"/>
        </w:rPr>
        <w:t>toolkit</w:t>
      </w:r>
      <w:ins w:id="410" w:author="gg" w:date="2016-03-04T15:55:00Z">
        <w:r w:rsidR="0021719F">
          <w:rPr>
            <w:rFonts w:ascii="Arial" w:hAnsi="Arial" w:cs="Arial"/>
            <w:bCs/>
            <w:szCs w:val="24"/>
            <w:lang w:val="en-CA"/>
          </w:rPr>
          <w:t xml:space="preserve"> for microbiome analysis</w:t>
        </w:r>
      </w:ins>
      <w:r w:rsidR="00684527">
        <w:rPr>
          <w:rFonts w:ascii="Arial" w:hAnsi="Arial" w:cs="Arial"/>
          <w:bCs/>
          <w:szCs w:val="24"/>
          <w:lang w:val="en-CA"/>
        </w:rPr>
        <w:t xml:space="preserve"> evolves, these studies will reveal aspects of human life not previously envisaged. In order to have confidence in such findings, datasets must be interrogated with rigour. The public is thirsty for knowledge and the media anxious to attract attention. Reliance on pharmaceutical agents is longer acceptable, and the ability to manipulate the microbiome is not only appealing but actually feasible. Thus, studies that help to understand how such manipulations occur, what communication is taking place between microbes and the host, will allow for </w:t>
      </w:r>
      <w:del w:id="411" w:author="gg" w:date="2016-03-04T15:55:00Z">
        <w:r w:rsidR="00684527">
          <w:rPr>
            <w:rFonts w:ascii="Arial" w:hAnsi="Arial" w:cs="Arial"/>
            <w:bCs/>
            <w:szCs w:val="24"/>
            <w:lang w:val="en-CA"/>
          </w:rPr>
          <w:delText>better</w:delText>
        </w:r>
      </w:del>
      <w:ins w:id="412" w:author="gg" w:date="2016-03-04T15:55:00Z">
        <w:r w:rsidR="0021719F">
          <w:rPr>
            <w:rFonts w:ascii="Arial" w:hAnsi="Arial" w:cs="Arial"/>
            <w:bCs/>
            <w:szCs w:val="24"/>
            <w:lang w:val="en-CA"/>
          </w:rPr>
          <w:t>more precisely</w:t>
        </w:r>
      </w:ins>
      <w:r w:rsidR="00684527">
        <w:rPr>
          <w:rFonts w:ascii="Arial" w:hAnsi="Arial" w:cs="Arial"/>
          <w:bCs/>
          <w:szCs w:val="24"/>
          <w:lang w:val="en-CA"/>
        </w:rPr>
        <w:t xml:space="preserve"> targeted interventions, even to some extent personalized. In particular for the latter, as precise knowledge of microbiome components and activity will be critical. </w:t>
      </w:r>
    </w:p>
    <w:p w14:paraId="7B17504A" w14:textId="460BE796" w:rsidR="007B0216" w:rsidRDefault="00E552C7" w:rsidP="00E552C7">
      <w:pPr>
        <w:spacing w:line="480" w:lineRule="auto"/>
        <w:ind w:firstLine="720"/>
        <w:rPr>
          <w:rFonts w:ascii="Arial" w:hAnsi="Arial" w:cs="Arial"/>
          <w:szCs w:val="24"/>
        </w:rPr>
      </w:pPr>
      <w:r w:rsidRPr="009514F0">
        <w:rPr>
          <w:rFonts w:ascii="Arial" w:hAnsi="Arial" w:cs="Arial"/>
          <w:szCs w:val="24"/>
        </w:rPr>
        <w:t xml:space="preserve">Interested readers </w:t>
      </w:r>
      <w:ins w:id="413" w:author="gg" w:date="2016-03-04T15:55:00Z">
        <w:r w:rsidR="00601D5E">
          <w:rPr>
            <w:rFonts w:ascii="Arial" w:hAnsi="Arial" w:cs="Arial"/>
            <w:szCs w:val="24"/>
          </w:rPr>
          <w:t xml:space="preserve">wishing to progress beyond this demonstration </w:t>
        </w:r>
      </w:ins>
      <w:r w:rsidRPr="009514F0">
        <w:rPr>
          <w:rFonts w:ascii="Arial" w:hAnsi="Arial" w:cs="Arial"/>
          <w:szCs w:val="24"/>
        </w:rPr>
        <w:t>should consult the compositional data literature</w:t>
      </w:r>
      <w:r>
        <w:rPr>
          <w:rFonts w:ascii="Arial" w:hAnsi="Arial" w:cs="Arial"/>
          <w:szCs w:val="24"/>
        </w:rPr>
        <w:t xml:space="preserve">, but in particular </w:t>
      </w:r>
      <w:del w:id="414" w:author="gg" w:date="2016-03-04T15:55:00Z">
        <w:r>
          <w:rPr>
            <w:rFonts w:ascii="Arial" w:hAnsi="Arial" w:cs="Arial"/>
            <w:szCs w:val="24"/>
          </w:rPr>
          <w:delText>three books</w:delText>
        </w:r>
        <w:r w:rsidRPr="009514F0">
          <w:rPr>
            <w:rFonts w:ascii="Arial" w:hAnsi="Arial" w:cs="Arial"/>
            <w:szCs w:val="24"/>
          </w:rPr>
          <w:delText xml:space="preserve">: </w:delText>
        </w:r>
      </w:del>
      <w:r w:rsidRPr="009514F0">
        <w:rPr>
          <w:rFonts w:ascii="Arial" w:hAnsi="Arial" w:cs="Arial"/>
          <w:szCs w:val="24"/>
        </w:rPr>
        <w:t>the original</w:t>
      </w:r>
      <w:ins w:id="415" w:author="gg" w:date="2016-03-04T15:55:00Z">
        <w:r w:rsidR="0021719F">
          <w:rPr>
            <w:rFonts w:ascii="Arial" w:hAnsi="Arial" w:cs="Arial"/>
            <w:szCs w:val="24"/>
          </w:rPr>
          <w:t xml:space="preserve"> book</w:t>
        </w:r>
      </w:ins>
      <w:r w:rsidRPr="009514F0">
        <w:rPr>
          <w:rFonts w:ascii="Arial" w:hAnsi="Arial" w:cs="Arial"/>
          <w:szCs w:val="24"/>
        </w:rPr>
        <w:t xml:space="preserve"> by Aitchison </w:t>
      </w:r>
      <w:r w:rsidR="007B0216">
        <w:rPr>
          <w:rFonts w:ascii="Arial" w:hAnsi="Arial" w:cs="Arial"/>
          <w:szCs w:val="24"/>
        </w:rPr>
        <w:t>(</w:t>
      </w:r>
      <w:r w:rsidRPr="009514F0">
        <w:rPr>
          <w:rFonts w:ascii="Arial" w:hAnsi="Arial" w:cs="Arial"/>
          <w:szCs w:val="24"/>
        </w:rPr>
        <w:t>1986</w:t>
      </w:r>
      <w:r w:rsidR="007B0216">
        <w:rPr>
          <w:rFonts w:ascii="Arial" w:hAnsi="Arial" w:cs="Arial"/>
          <w:szCs w:val="24"/>
        </w:rPr>
        <w:t>)</w:t>
      </w:r>
      <w:r w:rsidRPr="009514F0">
        <w:rPr>
          <w:rFonts w:ascii="Arial" w:hAnsi="Arial" w:cs="Arial"/>
          <w:szCs w:val="24"/>
        </w:rPr>
        <w:t xml:space="preserve"> </w:t>
      </w:r>
      <w:r w:rsidR="007B0216">
        <w:rPr>
          <w:rFonts w:ascii="Arial" w:hAnsi="Arial" w:cs="Arial"/>
          <w:szCs w:val="24"/>
        </w:rPr>
        <w:t>and</w:t>
      </w:r>
      <w:r w:rsidRPr="009514F0">
        <w:rPr>
          <w:rFonts w:ascii="Arial" w:hAnsi="Arial" w:cs="Arial"/>
          <w:szCs w:val="24"/>
        </w:rPr>
        <w:t xml:space="preserve"> a comprehensive book that outlines the essential geometric problem of compositional data as it is understood at present</w:t>
      </w:r>
      <w:r>
        <w:rPr>
          <w:rFonts w:ascii="Arial" w:hAnsi="Arial" w:cs="Arial"/>
          <w:szCs w:val="24"/>
        </w:rPr>
        <w:t xml:space="preserve"> </w:t>
      </w:r>
      <w:r w:rsidR="007B0216">
        <w:rPr>
          <w:rFonts w:ascii="Arial" w:hAnsi="Arial" w:cs="Arial"/>
          <w:szCs w:val="24"/>
        </w:rPr>
        <w:t>by Pawlowsky-Glahn et al. (2015)</w:t>
      </w:r>
      <w:r w:rsidRPr="009514F0">
        <w:rPr>
          <w:rFonts w:ascii="Arial" w:hAnsi="Arial" w:cs="Arial"/>
          <w:szCs w:val="24"/>
        </w:rPr>
        <w:t>.</w:t>
      </w:r>
      <w:r w:rsidR="0021719F">
        <w:rPr>
          <w:rFonts w:ascii="Arial" w:hAnsi="Arial" w:cs="Arial"/>
          <w:szCs w:val="24"/>
        </w:rPr>
        <w:t xml:space="preserve"> For a step</w:t>
      </w:r>
      <w:del w:id="416" w:author="gg" w:date="2016-03-04T15:55:00Z">
        <w:r w:rsidR="007B0216">
          <w:rPr>
            <w:rFonts w:ascii="Arial" w:hAnsi="Arial" w:cs="Arial"/>
            <w:szCs w:val="24"/>
          </w:rPr>
          <w:delText xml:space="preserve"> </w:delText>
        </w:r>
      </w:del>
      <w:ins w:id="417" w:author="gg" w:date="2016-03-04T15:55:00Z">
        <w:r w:rsidR="0021719F">
          <w:rPr>
            <w:rFonts w:ascii="Arial" w:hAnsi="Arial" w:cs="Arial"/>
            <w:szCs w:val="24"/>
          </w:rPr>
          <w:t>-</w:t>
        </w:r>
      </w:ins>
      <w:r w:rsidR="0021719F">
        <w:rPr>
          <w:rFonts w:ascii="Arial" w:hAnsi="Arial" w:cs="Arial"/>
          <w:szCs w:val="24"/>
        </w:rPr>
        <w:t>by</w:t>
      </w:r>
      <w:del w:id="418" w:author="gg" w:date="2016-03-04T15:55:00Z">
        <w:r w:rsidR="007B0216">
          <w:rPr>
            <w:rFonts w:ascii="Arial" w:hAnsi="Arial" w:cs="Arial"/>
            <w:szCs w:val="24"/>
          </w:rPr>
          <w:delText xml:space="preserve"> </w:delText>
        </w:r>
      </w:del>
      <w:ins w:id="419" w:author="gg" w:date="2016-03-04T15:55:00Z">
        <w:r w:rsidR="0021719F">
          <w:rPr>
            <w:rFonts w:ascii="Arial" w:hAnsi="Arial" w:cs="Arial"/>
            <w:szCs w:val="24"/>
          </w:rPr>
          <w:t>-</w:t>
        </w:r>
      </w:ins>
      <w:r w:rsidR="007B0216">
        <w:rPr>
          <w:rFonts w:ascii="Arial" w:hAnsi="Arial" w:cs="Arial"/>
          <w:szCs w:val="24"/>
        </w:rPr>
        <w:t>step guide</w:t>
      </w:r>
      <w:r w:rsidR="0021719F">
        <w:rPr>
          <w:rFonts w:ascii="Arial" w:hAnsi="Arial" w:cs="Arial"/>
          <w:szCs w:val="24"/>
        </w:rPr>
        <w:t xml:space="preserve"> </w:t>
      </w:r>
      <w:ins w:id="420" w:author="gg" w:date="2016-03-04T15:55:00Z">
        <w:r w:rsidR="0021719F">
          <w:rPr>
            <w:rFonts w:ascii="Arial" w:hAnsi="Arial" w:cs="Arial"/>
            <w:szCs w:val="24"/>
          </w:rPr>
          <w:t>that goes beyond the introduction given in the Supplement</w:t>
        </w:r>
        <w:r w:rsidR="003A4213">
          <w:rPr>
            <w:rFonts w:ascii="Arial" w:hAnsi="Arial" w:cs="Arial"/>
            <w:szCs w:val="24"/>
          </w:rPr>
          <w:t>,</w:t>
        </w:r>
        <w:r w:rsidR="007B0216">
          <w:rPr>
            <w:rFonts w:ascii="Arial" w:hAnsi="Arial" w:cs="Arial"/>
            <w:szCs w:val="24"/>
          </w:rPr>
          <w:t xml:space="preserve"> </w:t>
        </w:r>
      </w:ins>
      <w:r w:rsidR="007B0216" w:rsidRPr="009514F0">
        <w:rPr>
          <w:rFonts w:ascii="Arial" w:hAnsi="Arial" w:cs="Arial"/>
          <w:szCs w:val="24"/>
        </w:rPr>
        <w:t xml:space="preserve">a book </w:t>
      </w:r>
      <w:r w:rsidR="007B0216" w:rsidRPr="009514F0">
        <w:rPr>
          <w:rFonts w:ascii="Arial" w:hAnsi="Arial" w:cs="Arial"/>
          <w:szCs w:val="24"/>
        </w:rPr>
        <w:lastRenderedPageBreak/>
        <w:t>outlining how to use the compositions R package</w:t>
      </w:r>
      <w:r w:rsidR="00FF2150">
        <w:rPr>
          <w:rFonts w:ascii="Arial" w:hAnsi="Arial" w:cs="Arial"/>
          <w:szCs w:val="24"/>
        </w:rPr>
        <w:t xml:space="preserve"> by </w:t>
      </w:r>
      <w:del w:id="421" w:author="gg" w:date="2016-03-04T15:55:00Z">
        <w:r w:rsidR="007B0216">
          <w:rPr>
            <w:rFonts w:ascii="Arial" w:hAnsi="Arial" w:cs="Arial"/>
            <w:szCs w:val="24"/>
          </w:rPr>
          <w:delText xml:space="preserve"> </w:delText>
        </w:r>
      </w:del>
      <w:r w:rsidR="007B0216" w:rsidRPr="007B0216">
        <w:rPr>
          <w:rFonts w:ascii="Arial" w:hAnsi="Arial" w:cs="Arial"/>
          <w:szCs w:val="24"/>
        </w:rPr>
        <w:t>Van den Boogaart</w:t>
      </w:r>
      <w:del w:id="422" w:author="gg" w:date="2016-03-04T15:55:00Z">
        <w:r w:rsidR="007B0216" w:rsidRPr="007B0216">
          <w:rPr>
            <w:rFonts w:ascii="Arial" w:hAnsi="Arial" w:cs="Arial"/>
            <w:szCs w:val="24"/>
          </w:rPr>
          <w:delText>,</w:delText>
        </w:r>
      </w:del>
      <w:ins w:id="423" w:author="gg" w:date="2016-03-04T15:55:00Z">
        <w:r w:rsidR="003A4213">
          <w:rPr>
            <w:rFonts w:ascii="Arial" w:hAnsi="Arial" w:cs="Arial"/>
            <w:szCs w:val="24"/>
          </w:rPr>
          <w:t xml:space="preserve"> </w:t>
        </w:r>
      </w:ins>
      <w:r w:rsidR="007B0216">
        <w:rPr>
          <w:rFonts w:ascii="Arial" w:hAnsi="Arial" w:cs="Arial"/>
          <w:szCs w:val="24"/>
        </w:rPr>
        <w:t xml:space="preserve">and Tolosana-Delgado </w:t>
      </w:r>
      <w:r w:rsidR="007B0216" w:rsidRPr="007B0216">
        <w:rPr>
          <w:rFonts w:ascii="Arial" w:hAnsi="Arial" w:cs="Arial"/>
          <w:szCs w:val="24"/>
        </w:rPr>
        <w:t>(2013)</w:t>
      </w:r>
      <w:r w:rsidR="007B0216">
        <w:rPr>
          <w:rFonts w:ascii="Arial" w:hAnsi="Arial" w:cs="Arial"/>
          <w:szCs w:val="24"/>
        </w:rPr>
        <w:t xml:space="preserve"> is particularly helpful</w:t>
      </w:r>
      <w:del w:id="424" w:author="gg" w:date="2016-03-04T15:55:00Z">
        <w:r w:rsidR="007B0216" w:rsidRPr="009514F0">
          <w:rPr>
            <w:rFonts w:ascii="Arial" w:hAnsi="Arial" w:cs="Arial"/>
            <w:szCs w:val="24"/>
          </w:rPr>
          <w:delText>,</w:delText>
        </w:r>
      </w:del>
      <w:ins w:id="425" w:author="gg" w:date="2016-03-04T15:55:00Z">
        <w:r w:rsidR="00601D5E">
          <w:rPr>
            <w:rFonts w:ascii="Arial" w:hAnsi="Arial" w:cs="Arial"/>
            <w:szCs w:val="24"/>
          </w:rPr>
          <w:t>.</w:t>
        </w:r>
      </w:ins>
      <w:r w:rsidRPr="009514F0">
        <w:rPr>
          <w:rFonts w:ascii="Arial" w:hAnsi="Arial" w:cs="Arial"/>
          <w:szCs w:val="24"/>
        </w:rPr>
        <w:t xml:space="preserve"> </w:t>
      </w:r>
      <w:r>
        <w:rPr>
          <w:rFonts w:ascii="Arial" w:hAnsi="Arial" w:cs="Arial"/>
          <w:szCs w:val="24"/>
        </w:rPr>
        <w:t xml:space="preserve"> For others wishing to understand bioinformatics and data analysis of sequencing data in general terms, hopefully this paper </w:t>
      </w:r>
      <w:del w:id="426" w:author="gg" w:date="2016-03-04T15:55:00Z">
        <w:r>
          <w:rPr>
            <w:rFonts w:ascii="Arial" w:hAnsi="Arial" w:cs="Arial"/>
            <w:szCs w:val="24"/>
          </w:rPr>
          <w:delText>is</w:delText>
        </w:r>
      </w:del>
      <w:ins w:id="427" w:author="gg" w:date="2016-03-04T15:55:00Z">
        <w:r w:rsidR="003A4213">
          <w:rPr>
            <w:rFonts w:ascii="Arial" w:hAnsi="Arial" w:cs="Arial"/>
            <w:szCs w:val="24"/>
          </w:rPr>
          <w:t>will prove</w:t>
        </w:r>
      </w:ins>
      <w:r>
        <w:rPr>
          <w:rFonts w:ascii="Arial" w:hAnsi="Arial" w:cs="Arial"/>
          <w:szCs w:val="24"/>
        </w:rPr>
        <w:t xml:space="preserve"> helpful, and </w:t>
      </w:r>
      <w:del w:id="428" w:author="gg" w:date="2016-03-04T15:55:00Z">
        <w:r>
          <w:rPr>
            <w:rFonts w:ascii="Arial" w:hAnsi="Arial" w:cs="Arial"/>
            <w:szCs w:val="24"/>
          </w:rPr>
          <w:delText>encouragement will be given for members of their research group</w:delText>
        </w:r>
      </w:del>
      <w:ins w:id="429" w:author="gg" w:date="2016-03-04T15:55:00Z">
        <w:r>
          <w:rPr>
            <w:rFonts w:ascii="Arial" w:hAnsi="Arial" w:cs="Arial"/>
            <w:szCs w:val="24"/>
          </w:rPr>
          <w:t>encourage</w:t>
        </w:r>
        <w:r w:rsidR="003A4213">
          <w:rPr>
            <w:rFonts w:ascii="Arial" w:hAnsi="Arial" w:cs="Arial"/>
            <w:szCs w:val="24"/>
          </w:rPr>
          <w:t xml:space="preserve"> people</w:t>
        </w:r>
      </w:ins>
      <w:r w:rsidR="003A4213">
        <w:rPr>
          <w:rFonts w:ascii="Arial" w:hAnsi="Arial" w:cs="Arial"/>
          <w:szCs w:val="24"/>
        </w:rPr>
        <w:t xml:space="preserve"> </w:t>
      </w:r>
      <w:r>
        <w:rPr>
          <w:rFonts w:ascii="Arial" w:hAnsi="Arial" w:cs="Arial"/>
          <w:szCs w:val="24"/>
        </w:rPr>
        <w:t>to enroll in specialized courses.</w:t>
      </w:r>
      <w:del w:id="430" w:author="gg" w:date="2016-03-04T15:55:00Z">
        <w:r>
          <w:rPr>
            <w:rFonts w:ascii="Arial" w:hAnsi="Arial" w:cs="Arial"/>
            <w:szCs w:val="24"/>
          </w:rPr>
          <w:delText xml:space="preserve"> Products, such as MinION, will emerge over the next few years to allow sequencing to be done more easily and data interpreted.</w:delText>
        </w:r>
      </w:del>
      <w:r>
        <w:rPr>
          <w:rFonts w:ascii="Arial" w:hAnsi="Arial" w:cs="Arial"/>
          <w:szCs w:val="24"/>
        </w:rPr>
        <w:t xml:space="preserve"> </w:t>
      </w:r>
      <w:r w:rsidR="009029F4">
        <w:rPr>
          <w:rFonts w:ascii="Arial" w:hAnsi="Arial" w:cs="Arial"/>
          <w:szCs w:val="24"/>
        </w:rPr>
        <w:t>The temptation may be to rely on third party systems, even at a cost, but the ‘devil is in the details’ and for thoroughness we recommend developing the highest level of skill possible, especially to continue to create new analytical tools.</w:t>
      </w:r>
      <w:r>
        <w:rPr>
          <w:rFonts w:ascii="Arial" w:hAnsi="Arial" w:cs="Arial"/>
          <w:szCs w:val="24"/>
        </w:rPr>
        <w:t xml:space="preserve"> </w:t>
      </w:r>
    </w:p>
    <w:p w14:paraId="1F897FEE" w14:textId="51C031B2" w:rsidR="00C07A99" w:rsidRPr="0021719F" w:rsidRDefault="007B0216" w:rsidP="0021719F">
      <w:pPr>
        <w:spacing w:line="480" w:lineRule="auto"/>
        <w:ind w:firstLine="720"/>
        <w:rPr>
          <w:rFonts w:ascii="Arial" w:hAnsi="Arial" w:cs="Arial"/>
          <w:szCs w:val="24"/>
        </w:rPr>
      </w:pPr>
      <w:r>
        <w:rPr>
          <w:rFonts w:ascii="Arial" w:hAnsi="Arial" w:cs="Arial"/>
          <w:szCs w:val="24"/>
        </w:rPr>
        <w:t xml:space="preserve">We hope that this report will help avoid making claims that are later disproven, </w:t>
      </w:r>
      <w:del w:id="431" w:author="gg" w:date="2016-03-04T15:55:00Z">
        <w:r>
          <w:rPr>
            <w:rFonts w:ascii="Arial" w:hAnsi="Arial" w:cs="Arial"/>
            <w:szCs w:val="24"/>
          </w:rPr>
          <w:delText>but</w:delText>
        </w:r>
      </w:del>
      <w:ins w:id="432" w:author="gg" w:date="2016-03-04T15:55:00Z">
        <w:r w:rsidR="003A4213">
          <w:rPr>
            <w:rFonts w:ascii="Arial" w:hAnsi="Arial" w:cs="Arial"/>
            <w:szCs w:val="24"/>
          </w:rPr>
          <w:t>and</w:t>
        </w:r>
      </w:ins>
      <w:r>
        <w:rPr>
          <w:rFonts w:ascii="Arial" w:hAnsi="Arial" w:cs="Arial"/>
          <w:szCs w:val="24"/>
        </w:rPr>
        <w:t xml:space="preserve"> more importantly bring badly needed breakthroughs in prevention, treatment and cure of disease.  </w:t>
      </w:r>
    </w:p>
    <w:p w14:paraId="553F4916" w14:textId="77777777" w:rsidR="001B4B24" w:rsidRDefault="001B4B24" w:rsidP="009514F0">
      <w:pPr>
        <w:spacing w:line="480" w:lineRule="auto"/>
        <w:rPr>
          <w:del w:id="433" w:author="gg" w:date="2016-03-04T15:55:00Z"/>
          <w:rFonts w:ascii="Arial" w:hAnsi="Arial" w:cs="Arial"/>
          <w:szCs w:val="24"/>
        </w:rPr>
      </w:pPr>
    </w:p>
    <w:p w14:paraId="77E3BF82" w14:textId="77777777" w:rsidR="0046680E" w:rsidRPr="009514F0" w:rsidRDefault="0046680E" w:rsidP="009514F0">
      <w:pPr>
        <w:spacing w:line="480" w:lineRule="auto"/>
        <w:rPr>
          <w:del w:id="434" w:author="gg" w:date="2016-03-04T15:55:00Z"/>
          <w:rFonts w:ascii="Arial" w:hAnsi="Arial" w:cs="Arial"/>
          <w:szCs w:val="24"/>
        </w:rPr>
      </w:pPr>
      <w:del w:id="435" w:author="gg" w:date="2016-03-04T15:55:00Z">
        <w:r w:rsidRPr="00684527">
          <w:rPr>
            <w:rFonts w:ascii="Arial" w:hAnsi="Arial" w:cs="Arial"/>
            <w:b/>
            <w:szCs w:val="24"/>
          </w:rPr>
          <w:delText>Summary</w:delText>
        </w:r>
      </w:del>
    </w:p>
    <w:p w14:paraId="5A065F16" w14:textId="77777777" w:rsidR="0021719F" w:rsidRPr="009514F0" w:rsidRDefault="00684527" w:rsidP="0021719F">
      <w:pPr>
        <w:spacing w:line="480" w:lineRule="auto"/>
        <w:ind w:firstLine="720"/>
        <w:rPr>
          <w:rFonts w:ascii="Arial" w:hAnsi="Arial" w:cs="Arial"/>
          <w:szCs w:val="24"/>
        </w:rPr>
      </w:pPr>
      <w:del w:id="436" w:author="gg" w:date="2016-03-04T15:55:00Z">
        <w:r>
          <w:rPr>
            <w:rFonts w:ascii="Arial" w:hAnsi="Arial" w:cs="Arial"/>
            <w:szCs w:val="24"/>
          </w:rPr>
          <w:delText>Using a 1</w:delText>
        </w:r>
        <w:r w:rsidR="0046680E" w:rsidRPr="009514F0">
          <w:rPr>
            <w:rFonts w:ascii="Arial" w:hAnsi="Arial" w:cs="Arial"/>
            <w:szCs w:val="24"/>
          </w:rPr>
          <w:delText xml:space="preserve">6S rRNA gene sequencing dataset, </w:delText>
        </w:r>
        <w:r>
          <w:rPr>
            <w:rFonts w:ascii="Arial" w:hAnsi="Arial" w:cs="Arial"/>
            <w:szCs w:val="24"/>
          </w:rPr>
          <w:delText xml:space="preserve">we have illustrated that these are </w:delText>
        </w:r>
        <w:r w:rsidR="0046680E" w:rsidRPr="009514F0">
          <w:rPr>
            <w:rFonts w:ascii="Arial" w:hAnsi="Arial" w:cs="Arial"/>
            <w:szCs w:val="24"/>
          </w:rPr>
          <w:delText>best treated as ratios because the total number of reads is uninformative, and the resulting values are best interpreted as fold-changes.</w:delText>
        </w:r>
      </w:del>
      <w:moveFromRangeStart w:id="437" w:author="gg" w:date="2016-03-04T15:55:00Z" w:name="move318726279"/>
      <w:moveFrom w:id="438" w:author="gg" w:date="2016-03-04T15:55:00Z">
        <w:r w:rsidR="0021719F" w:rsidRPr="009514F0">
          <w:rPr>
            <w:rFonts w:ascii="Arial" w:hAnsi="Arial" w:cs="Arial"/>
            <w:szCs w:val="24"/>
          </w:rPr>
          <w:t xml:space="preserve"> </w:t>
        </w:r>
        <w:r w:rsidR="0021719F">
          <w:rPr>
            <w:rFonts w:ascii="Arial" w:hAnsi="Arial" w:cs="Arial"/>
            <w:szCs w:val="24"/>
          </w:rPr>
          <w:t xml:space="preserve">By </w:t>
        </w:r>
        <w:r w:rsidR="0021719F" w:rsidRPr="009514F0">
          <w:rPr>
            <w:rFonts w:ascii="Arial" w:hAnsi="Arial" w:cs="Arial"/>
            <w:szCs w:val="24"/>
          </w:rPr>
          <w:t>treating the data as ratios where the denominator is the geometric mean for a sample</w:t>
        </w:r>
        <w:r w:rsidR="0021719F">
          <w:rPr>
            <w:rFonts w:ascii="Arial" w:hAnsi="Arial" w:cs="Arial"/>
            <w:szCs w:val="24"/>
          </w:rPr>
          <w:t>, we can</w:t>
        </w:r>
        <w:r w:rsidR="0021719F" w:rsidRPr="009514F0">
          <w:rPr>
            <w:rFonts w:ascii="Arial" w:hAnsi="Arial" w:cs="Arial"/>
            <w:szCs w:val="24"/>
          </w:rPr>
          <w:t xml:space="preserve"> accurately recapitulate the shape and the error profile of the input data. </w:t>
        </w:r>
      </w:moveFrom>
      <w:moveFromRangeEnd w:id="437"/>
      <w:del w:id="439" w:author="gg" w:date="2016-03-04T15:55:00Z">
        <w:r w:rsidR="0046680E" w:rsidRPr="009514F0">
          <w:rPr>
            <w:rFonts w:ascii="Arial" w:hAnsi="Arial" w:cs="Arial"/>
            <w:szCs w:val="24"/>
          </w:rPr>
          <w:delText>Dirichlet Monte-Carlo replicates coupled with the centred</w:delText>
        </w:r>
      </w:del>
      <w:moveFromRangeStart w:id="440" w:author="gg" w:date="2016-03-04T15:55:00Z" w:name="move318726280"/>
      <w:moveFrom w:id="441" w:author="gg" w:date="2016-03-04T15:55:00Z">
        <w:r w:rsidR="0021719F" w:rsidRPr="009514F0">
          <w:rPr>
            <w:rFonts w:ascii="Arial" w:hAnsi="Arial" w:cs="Arial"/>
            <w:szCs w:val="24"/>
          </w:rPr>
          <w:t xml:space="preserve"> log-ratio transformation show that point-es</w:t>
        </w:r>
        <w:r w:rsidR="0021719F">
          <w:rPr>
            <w:rFonts w:ascii="Arial" w:hAnsi="Arial" w:cs="Arial"/>
            <w:szCs w:val="24"/>
          </w:rPr>
          <w:t>timates of statistical signifi</w:t>
        </w:r>
        <w:r w:rsidR="0021719F" w:rsidRPr="009514F0">
          <w:rPr>
            <w:rFonts w:ascii="Arial" w:hAnsi="Arial" w:cs="Arial"/>
            <w:szCs w:val="24"/>
          </w:rPr>
          <w:t xml:space="preserve">cance in a real dataset can substantially inflate the observed P value because of random partitioning of low count values across datasets. </w:t>
        </w:r>
      </w:moveFrom>
    </w:p>
    <w:p w14:paraId="1B71F09F" w14:textId="77777777" w:rsidR="0046680E" w:rsidRPr="009514F0" w:rsidRDefault="0021719F" w:rsidP="00E552C7">
      <w:pPr>
        <w:spacing w:line="480" w:lineRule="auto"/>
        <w:ind w:firstLine="720"/>
        <w:rPr>
          <w:del w:id="442" w:author="gg" w:date="2016-03-04T15:55:00Z"/>
          <w:rFonts w:ascii="Arial" w:hAnsi="Arial" w:cs="Arial"/>
          <w:szCs w:val="24"/>
        </w:rPr>
      </w:pPr>
      <w:moveFrom w:id="443" w:author="gg" w:date="2016-03-04T15:55:00Z">
        <w:r w:rsidRPr="009514F0">
          <w:rPr>
            <w:rFonts w:ascii="Arial" w:hAnsi="Arial" w:cs="Arial"/>
            <w:szCs w:val="24"/>
          </w:rPr>
          <w:t>In essence, we argue that 16S rRNA gene sequencing datasets, RNA-seq datasets, and many other -seq datasets are not special and do not each need their own unique statistical analysis approach. The data generated can be examined by a general multivariate approach after accounting for the compositional nature of the data, and such an analysis is comparable or superior to the domain- specific approaches</w:t>
        </w:r>
        <w:r>
          <w:rPr>
            <w:rFonts w:ascii="Arial" w:hAnsi="Arial" w:cs="Arial"/>
            <w:szCs w:val="24"/>
          </w:rPr>
          <w:t xml:space="preserve"> (</w:t>
        </w:r>
      </w:moveFrom>
      <w:moveFromRangeEnd w:id="440"/>
      <w:del w:id="444" w:author="gg" w:date="2016-03-04T15:55:00Z">
        <w:r w:rsidR="00E552C7">
          <w:rPr>
            <w:rFonts w:ascii="Arial" w:hAnsi="Arial" w:cs="Arial"/>
            <w:szCs w:val="24"/>
          </w:rPr>
          <w:delText xml:space="preserve">ref </w:delText>
        </w:r>
        <w:r w:rsidR="0046680E" w:rsidRPr="009514F0">
          <w:rPr>
            <w:rFonts w:ascii="Arial" w:hAnsi="Arial" w:cs="Arial"/>
            <w:szCs w:val="24"/>
          </w:rPr>
          <w:delText>14,16,18–20</w:delText>
        </w:r>
        <w:r w:rsidR="00E552C7">
          <w:rPr>
            <w:rFonts w:ascii="Arial" w:hAnsi="Arial" w:cs="Arial"/>
            <w:szCs w:val="24"/>
          </w:rPr>
          <w:delText>)</w:delText>
        </w:r>
        <w:r w:rsidR="0046680E" w:rsidRPr="009514F0">
          <w:rPr>
            <w:rFonts w:ascii="Arial" w:hAnsi="Arial" w:cs="Arial"/>
            <w:szCs w:val="24"/>
          </w:rPr>
          <w:delText xml:space="preserve">. </w:delText>
        </w:r>
      </w:del>
    </w:p>
    <w:p w14:paraId="7D28B7D5" w14:textId="77777777" w:rsidR="00C07A99" w:rsidRDefault="00C07A99" w:rsidP="00722B8F">
      <w:pPr>
        <w:spacing w:line="480" w:lineRule="auto"/>
        <w:rPr>
          <w:del w:id="445" w:author="gg" w:date="2016-03-04T15:55:00Z"/>
          <w:rFonts w:ascii="Arial" w:hAnsi="Arial" w:cs="Arial"/>
          <w:b/>
          <w:color w:val="000000" w:themeColor="text1"/>
          <w:szCs w:val="24"/>
        </w:rPr>
      </w:pPr>
    </w:p>
    <w:p w14:paraId="78FD9743" w14:textId="417AB4AC" w:rsidR="003D1375" w:rsidRDefault="003D1375" w:rsidP="00722B8F">
      <w:pPr>
        <w:spacing w:line="480" w:lineRule="auto"/>
        <w:rPr>
          <w:rFonts w:ascii="Arial" w:hAnsi="Arial" w:cs="Arial"/>
          <w:b/>
          <w:color w:val="000000" w:themeColor="text1"/>
          <w:szCs w:val="24"/>
        </w:rPr>
      </w:pPr>
      <w:r>
        <w:rPr>
          <w:rFonts w:ascii="Arial" w:hAnsi="Arial" w:cs="Arial"/>
          <w:b/>
          <w:color w:val="000000" w:themeColor="text1"/>
          <w:szCs w:val="24"/>
        </w:rPr>
        <w:t>Figure Legends</w:t>
      </w:r>
    </w:p>
    <w:p w14:paraId="33A0E252" w14:textId="12B921B9" w:rsidR="003D1375" w:rsidRPr="00A97A68" w:rsidRDefault="008F23A3" w:rsidP="00722B8F">
      <w:pPr>
        <w:spacing w:line="480" w:lineRule="auto"/>
        <w:rPr>
          <w:rFonts w:ascii="Arial" w:hAnsi="Arial" w:cs="Arial"/>
          <w:color w:val="000000" w:themeColor="text1"/>
          <w:szCs w:val="24"/>
        </w:rPr>
      </w:pPr>
      <w:r>
        <w:rPr>
          <w:rFonts w:ascii="Arial" w:hAnsi="Arial" w:cs="Arial"/>
          <w:b/>
          <w:color w:val="000000" w:themeColor="text1"/>
          <w:szCs w:val="24"/>
        </w:rPr>
        <w:t xml:space="preserve">Figure 1: </w:t>
      </w:r>
      <w:r w:rsidR="00326DF6">
        <w:rPr>
          <w:rFonts w:ascii="Arial" w:hAnsi="Arial" w:cs="Arial"/>
          <w:color w:val="000000" w:themeColor="text1"/>
          <w:szCs w:val="24"/>
        </w:rPr>
        <w:t>The difference between counting</w:t>
      </w:r>
      <w:del w:id="446" w:author="gg" w:date="2016-03-04T15:55:00Z">
        <w:r>
          <w:rPr>
            <w:rFonts w:ascii="Arial" w:hAnsi="Arial" w:cs="Arial"/>
            <w:color w:val="000000" w:themeColor="text1"/>
            <w:szCs w:val="24"/>
          </w:rPr>
          <w:delText xml:space="preserve"> and</w:delText>
        </w:r>
      </w:del>
      <w:ins w:id="447" w:author="gg" w:date="2016-03-04T15:55:00Z">
        <w:r w:rsidR="00326DF6">
          <w:rPr>
            <w:rFonts w:ascii="Arial" w:hAnsi="Arial" w:cs="Arial"/>
            <w:color w:val="000000" w:themeColor="text1"/>
            <w:szCs w:val="24"/>
          </w:rPr>
          <w:t>,</w:t>
        </w:r>
      </w:ins>
      <w:r w:rsidR="00326DF6">
        <w:rPr>
          <w:rFonts w:ascii="Arial" w:hAnsi="Arial" w:cs="Arial"/>
          <w:color w:val="000000" w:themeColor="text1"/>
          <w:szCs w:val="24"/>
        </w:rPr>
        <w:t xml:space="preserve"> </w:t>
      </w:r>
      <w:r>
        <w:rPr>
          <w:rFonts w:ascii="Arial" w:hAnsi="Arial" w:cs="Arial"/>
          <w:color w:val="000000" w:themeColor="text1"/>
          <w:szCs w:val="24"/>
        </w:rPr>
        <w:t>proportions</w:t>
      </w:r>
      <w:ins w:id="448" w:author="gg" w:date="2016-03-04T15:55:00Z">
        <w:r w:rsidR="00326DF6">
          <w:rPr>
            <w:rFonts w:ascii="Arial" w:hAnsi="Arial" w:cs="Arial"/>
            <w:color w:val="000000" w:themeColor="text1"/>
            <w:szCs w:val="24"/>
          </w:rPr>
          <w:t xml:space="preserve"> and ratios</w:t>
        </w:r>
      </w:ins>
      <w:r>
        <w:rPr>
          <w:rFonts w:ascii="Arial" w:hAnsi="Arial" w:cs="Arial"/>
          <w:color w:val="000000" w:themeColor="text1"/>
          <w:szCs w:val="24"/>
        </w:rPr>
        <w:t xml:space="preserve">. The </w:t>
      </w:r>
      <w:del w:id="449" w:author="gg" w:date="2016-03-04T15:55:00Z">
        <w:r>
          <w:rPr>
            <w:rFonts w:ascii="Arial" w:hAnsi="Arial" w:cs="Arial"/>
            <w:color w:val="000000" w:themeColor="text1"/>
            <w:szCs w:val="24"/>
          </w:rPr>
          <w:delText>left</w:delText>
        </w:r>
      </w:del>
      <w:ins w:id="450" w:author="gg" w:date="2016-03-04T15:55:00Z">
        <w:r w:rsidR="00326DF6">
          <w:rPr>
            <w:rFonts w:ascii="Arial" w:hAnsi="Arial" w:cs="Arial"/>
            <w:color w:val="000000" w:themeColor="text1"/>
            <w:szCs w:val="24"/>
          </w:rPr>
          <w:t>‘Counts’</w:t>
        </w:r>
      </w:ins>
      <w:r>
        <w:rPr>
          <w:rFonts w:ascii="Arial" w:hAnsi="Arial" w:cs="Arial"/>
          <w:color w:val="000000" w:themeColor="text1"/>
          <w:szCs w:val="24"/>
        </w:rPr>
        <w:t xml:space="preserve"> panel shows</w:t>
      </w:r>
      <w:r w:rsidR="00326DF6">
        <w:rPr>
          <w:rFonts w:ascii="Arial" w:hAnsi="Arial" w:cs="Arial"/>
          <w:color w:val="000000" w:themeColor="text1"/>
          <w:szCs w:val="24"/>
        </w:rPr>
        <w:t xml:space="preserve"> </w:t>
      </w:r>
      <w:ins w:id="451" w:author="gg" w:date="2016-03-04T15:55:00Z">
        <w:r w:rsidR="00326DF6">
          <w:rPr>
            <w:rFonts w:ascii="Arial" w:hAnsi="Arial" w:cs="Arial"/>
            <w:color w:val="000000" w:themeColor="text1"/>
            <w:szCs w:val="24"/>
          </w:rPr>
          <w:t>a scatter plot of</w:t>
        </w:r>
        <w:r>
          <w:rPr>
            <w:rFonts w:ascii="Arial" w:hAnsi="Arial" w:cs="Arial"/>
            <w:color w:val="000000" w:themeColor="text1"/>
            <w:szCs w:val="24"/>
          </w:rPr>
          <w:t xml:space="preserve"> </w:t>
        </w:r>
      </w:ins>
      <w:r>
        <w:rPr>
          <w:rFonts w:ascii="Arial" w:hAnsi="Arial" w:cs="Arial"/>
          <w:color w:val="000000" w:themeColor="text1"/>
          <w:szCs w:val="24"/>
        </w:rPr>
        <w:t xml:space="preserve">two samples composed of 49 invariant </w:t>
      </w:r>
      <w:del w:id="452" w:author="gg" w:date="2016-03-04T15:55:00Z">
        <w:r>
          <w:rPr>
            <w:rFonts w:ascii="Arial" w:hAnsi="Arial" w:cs="Arial"/>
            <w:color w:val="000000" w:themeColor="text1"/>
            <w:szCs w:val="24"/>
          </w:rPr>
          <w:delText>OTUs</w:delText>
        </w:r>
      </w:del>
      <w:ins w:id="453" w:author="gg" w:date="2016-03-04T15:55:00Z">
        <w:r w:rsidR="00326DF6">
          <w:rPr>
            <w:rFonts w:ascii="Arial" w:hAnsi="Arial" w:cs="Arial"/>
            <w:color w:val="000000" w:themeColor="text1"/>
            <w:szCs w:val="24"/>
          </w:rPr>
          <w:t>taxa</w:t>
        </w:r>
      </w:ins>
      <w:r>
        <w:rPr>
          <w:rFonts w:ascii="Arial" w:hAnsi="Arial" w:cs="Arial"/>
          <w:color w:val="000000" w:themeColor="text1"/>
          <w:szCs w:val="24"/>
        </w:rPr>
        <w:t xml:space="preserve"> in </w:t>
      </w:r>
      <w:del w:id="454" w:author="gg" w:date="2016-03-04T15:55:00Z">
        <w:r>
          <w:rPr>
            <w:rFonts w:ascii="Arial" w:hAnsi="Arial" w:cs="Arial"/>
            <w:color w:val="000000" w:themeColor="text1"/>
            <w:szCs w:val="24"/>
          </w:rPr>
          <w:delText>red</w:delText>
        </w:r>
      </w:del>
      <w:ins w:id="455" w:author="gg" w:date="2016-03-04T15:55:00Z">
        <w:r w:rsidR="00326DF6">
          <w:rPr>
            <w:rFonts w:ascii="Arial" w:hAnsi="Arial" w:cs="Arial"/>
            <w:color w:val="000000" w:themeColor="text1"/>
            <w:szCs w:val="24"/>
          </w:rPr>
          <w:t>open circles</w:t>
        </w:r>
      </w:ins>
      <w:r>
        <w:rPr>
          <w:rFonts w:ascii="Arial" w:hAnsi="Arial" w:cs="Arial"/>
          <w:color w:val="000000" w:themeColor="text1"/>
          <w:szCs w:val="24"/>
        </w:rPr>
        <w:t xml:space="preserve">, and 1 </w:t>
      </w:r>
      <w:del w:id="456" w:author="gg" w:date="2016-03-04T15:55:00Z">
        <w:r>
          <w:rPr>
            <w:rFonts w:ascii="Arial" w:hAnsi="Arial" w:cs="Arial"/>
            <w:color w:val="000000" w:themeColor="text1"/>
            <w:szCs w:val="24"/>
          </w:rPr>
          <w:delText>OTU</w:delText>
        </w:r>
      </w:del>
      <w:ins w:id="457" w:author="gg" w:date="2016-03-04T15:55:00Z">
        <w:r w:rsidR="00326DF6">
          <w:rPr>
            <w:rFonts w:ascii="Arial" w:hAnsi="Arial" w:cs="Arial"/>
            <w:color w:val="000000" w:themeColor="text1"/>
            <w:szCs w:val="24"/>
          </w:rPr>
          <w:t>taxon</w:t>
        </w:r>
      </w:ins>
      <w:r>
        <w:rPr>
          <w:rFonts w:ascii="Arial" w:hAnsi="Arial" w:cs="Arial"/>
          <w:color w:val="000000" w:themeColor="text1"/>
          <w:szCs w:val="24"/>
        </w:rPr>
        <w:t xml:space="preserve"> that changes in count 10-fold (</w:t>
      </w:r>
      <w:del w:id="458" w:author="gg" w:date="2016-03-04T15:55:00Z">
        <w:r>
          <w:rPr>
            <w:rFonts w:ascii="Arial" w:hAnsi="Arial" w:cs="Arial"/>
            <w:color w:val="000000" w:themeColor="text1"/>
            <w:szCs w:val="24"/>
          </w:rPr>
          <w:delText>blue). The top part of the panel represents this as a bar plot, and the bottom as a scatter plot.</w:delText>
        </w:r>
      </w:del>
      <w:ins w:id="459" w:author="gg" w:date="2016-03-04T15:55:00Z">
        <w:r w:rsidR="00326DF6">
          <w:rPr>
            <w:rFonts w:ascii="Arial" w:hAnsi="Arial" w:cs="Arial"/>
            <w:color w:val="000000" w:themeColor="text1"/>
            <w:szCs w:val="24"/>
          </w:rPr>
          <w:t>black-filled circle</w:t>
        </w:r>
        <w:r>
          <w:rPr>
            <w:rFonts w:ascii="Arial" w:hAnsi="Arial" w:cs="Arial"/>
            <w:color w:val="000000" w:themeColor="text1"/>
            <w:szCs w:val="24"/>
          </w:rPr>
          <w:t>).</w:t>
        </w:r>
      </w:ins>
      <w:r>
        <w:rPr>
          <w:rFonts w:ascii="Arial" w:hAnsi="Arial" w:cs="Arial"/>
          <w:color w:val="000000" w:themeColor="text1"/>
          <w:szCs w:val="24"/>
        </w:rPr>
        <w:t xml:space="preserve"> This is the type of data that most current analysis tools in the microbiome filed expect</w:t>
      </w:r>
      <w:del w:id="460" w:author="gg" w:date="2016-03-04T15:55:00Z">
        <w:r>
          <w:rPr>
            <w:rFonts w:ascii="Arial" w:hAnsi="Arial" w:cs="Arial"/>
            <w:color w:val="000000" w:themeColor="text1"/>
            <w:szCs w:val="24"/>
          </w:rPr>
          <w:delText>.</w:delText>
        </w:r>
      </w:del>
      <w:ins w:id="461" w:author="gg" w:date="2016-03-04T15:55:00Z">
        <w:r w:rsidR="00326DF6">
          <w:rPr>
            <w:rFonts w:ascii="Arial" w:hAnsi="Arial" w:cs="Arial"/>
            <w:color w:val="000000" w:themeColor="text1"/>
            <w:szCs w:val="24"/>
          </w:rPr>
          <w:t xml:space="preserve"> is being analyzed</w:t>
        </w:r>
        <w:r>
          <w:rPr>
            <w:rFonts w:ascii="Arial" w:hAnsi="Arial" w:cs="Arial"/>
            <w:color w:val="000000" w:themeColor="text1"/>
            <w:szCs w:val="24"/>
          </w:rPr>
          <w:t>.</w:t>
        </w:r>
      </w:ins>
      <w:r>
        <w:rPr>
          <w:rFonts w:ascii="Arial" w:hAnsi="Arial" w:cs="Arial"/>
          <w:color w:val="000000" w:themeColor="text1"/>
          <w:szCs w:val="24"/>
        </w:rPr>
        <w:t xml:space="preserve"> The </w:t>
      </w:r>
      <w:del w:id="462" w:author="gg" w:date="2016-03-04T15:55:00Z">
        <w:r>
          <w:rPr>
            <w:rFonts w:ascii="Arial" w:hAnsi="Arial" w:cs="Arial"/>
            <w:color w:val="000000" w:themeColor="text1"/>
            <w:szCs w:val="24"/>
          </w:rPr>
          <w:delText>middle</w:delText>
        </w:r>
      </w:del>
      <w:ins w:id="463" w:author="gg" w:date="2016-03-04T15:55:00Z">
        <w:r w:rsidR="00326DF6">
          <w:rPr>
            <w:rFonts w:ascii="Arial" w:hAnsi="Arial" w:cs="Arial"/>
            <w:color w:val="000000" w:themeColor="text1"/>
            <w:szCs w:val="24"/>
          </w:rPr>
          <w:t>‘Proportions’</w:t>
        </w:r>
      </w:ins>
      <w:r>
        <w:rPr>
          <w:rFonts w:ascii="Arial" w:hAnsi="Arial" w:cs="Arial"/>
          <w:color w:val="000000" w:themeColor="text1"/>
          <w:szCs w:val="24"/>
        </w:rPr>
        <w:t xml:space="preserve"> panel shows the same samples after they have been sequenced and so constrained to have a constant sum. With such a constraint, there representation is the same whether the sum is 1 (as shown here) or an arbitrarily larger number (such as would be obtained from a sequencing instrument). The distortion in the data is obvious: the </w:t>
      </w:r>
      <w:del w:id="464" w:author="gg" w:date="2016-03-04T15:55:00Z">
        <w:r>
          <w:rPr>
            <w:rFonts w:ascii="Arial" w:hAnsi="Arial" w:cs="Arial"/>
            <w:color w:val="000000" w:themeColor="text1"/>
            <w:szCs w:val="24"/>
          </w:rPr>
          <w:delText>blue OTU</w:delText>
        </w:r>
      </w:del>
      <w:ins w:id="465" w:author="gg" w:date="2016-03-04T15:55:00Z">
        <w:r w:rsidR="00326DF6">
          <w:rPr>
            <w:rFonts w:ascii="Arial" w:hAnsi="Arial" w:cs="Arial"/>
            <w:color w:val="000000" w:themeColor="text1"/>
            <w:szCs w:val="24"/>
          </w:rPr>
          <w:t>black-filled cirle</w:t>
        </w:r>
      </w:ins>
      <w:r>
        <w:rPr>
          <w:rFonts w:ascii="Arial" w:hAnsi="Arial" w:cs="Arial"/>
          <w:color w:val="000000" w:themeColor="text1"/>
          <w:szCs w:val="24"/>
        </w:rPr>
        <w:t xml:space="preserve"> still appears to be more abundant, but the </w:t>
      </w:r>
      <w:del w:id="466" w:author="gg" w:date="2016-03-04T15:55:00Z">
        <w:r>
          <w:rPr>
            <w:rFonts w:ascii="Arial" w:hAnsi="Arial" w:cs="Arial"/>
            <w:color w:val="000000" w:themeColor="text1"/>
            <w:szCs w:val="24"/>
          </w:rPr>
          <w:delText>red OTUs</w:delText>
        </w:r>
      </w:del>
      <w:ins w:id="467" w:author="gg" w:date="2016-03-04T15:55:00Z">
        <w:r w:rsidR="00326DF6">
          <w:rPr>
            <w:rFonts w:ascii="Arial" w:hAnsi="Arial" w:cs="Arial"/>
            <w:color w:val="000000" w:themeColor="text1"/>
            <w:szCs w:val="24"/>
          </w:rPr>
          <w:t>open circles</w:t>
        </w:r>
      </w:ins>
      <w:r>
        <w:rPr>
          <w:rFonts w:ascii="Arial" w:hAnsi="Arial" w:cs="Arial"/>
          <w:color w:val="000000" w:themeColor="text1"/>
          <w:szCs w:val="24"/>
        </w:rPr>
        <w:t xml:space="preserve"> appear to have become less abundant! It is obvious that we would draw incorrect inferences regarding abundance </w:t>
      </w:r>
      <w:r w:rsidR="00326DF6">
        <w:rPr>
          <w:rFonts w:ascii="Arial" w:hAnsi="Arial" w:cs="Arial"/>
          <w:color w:val="000000" w:themeColor="text1"/>
          <w:szCs w:val="24"/>
        </w:rPr>
        <w:t xml:space="preserve">changes in these data, yet </w:t>
      </w:r>
      <w:del w:id="468" w:author="gg" w:date="2016-03-04T15:55:00Z">
        <w:r>
          <w:rPr>
            <w:rFonts w:ascii="Arial" w:hAnsi="Arial" w:cs="Arial"/>
            <w:color w:val="000000" w:themeColor="text1"/>
            <w:szCs w:val="24"/>
          </w:rPr>
          <w:delText>this is</w:delText>
        </w:r>
      </w:del>
      <w:ins w:id="469" w:author="gg" w:date="2016-03-04T15:55:00Z">
        <w:r w:rsidR="00326DF6">
          <w:rPr>
            <w:rFonts w:ascii="Arial" w:hAnsi="Arial" w:cs="Arial"/>
            <w:color w:val="000000" w:themeColor="text1"/>
            <w:szCs w:val="24"/>
          </w:rPr>
          <w:t>these are</w:t>
        </w:r>
      </w:ins>
      <w:r w:rsidR="00326DF6">
        <w:rPr>
          <w:rFonts w:ascii="Arial" w:hAnsi="Arial" w:cs="Arial"/>
          <w:color w:val="000000" w:themeColor="text1"/>
          <w:szCs w:val="24"/>
        </w:rPr>
        <w:t xml:space="preserve"> </w:t>
      </w:r>
      <w:r>
        <w:rPr>
          <w:rFonts w:ascii="Arial" w:hAnsi="Arial" w:cs="Arial"/>
          <w:color w:val="000000" w:themeColor="text1"/>
          <w:szCs w:val="24"/>
        </w:rPr>
        <w:t xml:space="preserve">the </w:t>
      </w:r>
      <w:del w:id="470" w:author="gg" w:date="2016-03-04T15:55:00Z">
        <w:r>
          <w:rPr>
            <w:rFonts w:ascii="Arial" w:hAnsi="Arial" w:cs="Arial"/>
            <w:color w:val="000000" w:themeColor="text1"/>
            <w:szCs w:val="24"/>
          </w:rPr>
          <w:delText>approach taken</w:delText>
        </w:r>
      </w:del>
      <w:ins w:id="471" w:author="gg" w:date="2016-03-04T15:55:00Z">
        <w:r w:rsidR="00326DF6">
          <w:rPr>
            <w:rFonts w:ascii="Arial" w:hAnsi="Arial" w:cs="Arial"/>
            <w:color w:val="000000" w:themeColor="text1"/>
            <w:szCs w:val="24"/>
          </w:rPr>
          <w:t>data as used</w:t>
        </w:r>
      </w:ins>
      <w:r>
        <w:rPr>
          <w:rFonts w:ascii="Arial" w:hAnsi="Arial" w:cs="Arial"/>
          <w:color w:val="000000" w:themeColor="text1"/>
          <w:szCs w:val="24"/>
        </w:rPr>
        <w:t xml:space="preserve"> by existing tools. The third panel shows that much of this distortion can be removed using the </w:t>
      </w:r>
      <w:del w:id="472" w:author="gg" w:date="2016-03-04T15:55:00Z">
        <w:r>
          <w:rPr>
            <w:rFonts w:ascii="Arial" w:hAnsi="Arial" w:cs="Arial"/>
            <w:color w:val="000000" w:themeColor="text1"/>
            <w:szCs w:val="24"/>
          </w:rPr>
          <w:delText>centred log-</w:delText>
        </w:r>
      </w:del>
      <w:ins w:id="473" w:author="gg" w:date="2016-03-04T15:55:00Z">
        <w:r w:rsidR="00326DF6">
          <w:rPr>
            <w:rFonts w:ascii="Arial" w:hAnsi="Arial" w:cs="Arial"/>
            <w:color w:val="000000" w:themeColor="text1"/>
            <w:szCs w:val="24"/>
          </w:rPr>
          <w:t xml:space="preserve">a </w:t>
        </w:r>
      </w:ins>
      <w:r>
        <w:rPr>
          <w:rFonts w:ascii="Arial" w:hAnsi="Arial" w:cs="Arial"/>
          <w:color w:val="000000" w:themeColor="text1"/>
          <w:szCs w:val="24"/>
        </w:rPr>
        <w:lastRenderedPageBreak/>
        <w:t>ratio transformation</w:t>
      </w:r>
      <w:ins w:id="474" w:author="gg" w:date="2016-03-04T15:55:00Z">
        <w:r w:rsidR="00326DF6">
          <w:rPr>
            <w:rFonts w:ascii="Arial" w:hAnsi="Arial" w:cs="Arial"/>
            <w:color w:val="000000" w:themeColor="text1"/>
            <w:szCs w:val="24"/>
          </w:rPr>
          <w:t xml:space="preserve"> where each count (or proportion) is divided by the geometric mean of the 50 taxa in the sample a</w:t>
        </w:r>
      </w:ins>
      <w:r>
        <w:rPr>
          <w:rFonts w:ascii="Arial" w:hAnsi="Arial" w:cs="Arial"/>
          <w:color w:val="000000" w:themeColor="text1"/>
          <w:szCs w:val="24"/>
        </w:rPr>
        <w:t>. Examination of the data after this transformation can thus provide more robust inferences.</w:t>
      </w:r>
    </w:p>
    <w:p w14:paraId="3E173CBB" w14:textId="7A1FFE86" w:rsidR="003D1375" w:rsidRPr="00A97A68" w:rsidRDefault="003D1375" w:rsidP="00A97A68">
      <w:pPr>
        <w:widowControl w:val="0"/>
        <w:autoSpaceDE w:val="0"/>
        <w:autoSpaceDN w:val="0"/>
        <w:adjustRightInd w:val="0"/>
        <w:spacing w:after="240" w:line="480" w:lineRule="auto"/>
        <w:rPr>
          <w:rFonts w:ascii="Arial" w:hAnsi="Arial"/>
          <w:rPrChange w:id="475" w:author="gg" w:date="2016-03-04T15:55:00Z">
            <w:rPr>
              <w:rFonts w:ascii="Times" w:hAnsi="Times"/>
            </w:rPr>
          </w:rPrChange>
        </w:rPr>
        <w:pPrChange w:id="476" w:author="gg" w:date="2016-03-04T15:55:00Z">
          <w:pPr>
            <w:widowControl w:val="0"/>
            <w:autoSpaceDE w:val="0"/>
            <w:autoSpaceDN w:val="0"/>
            <w:adjustRightInd w:val="0"/>
            <w:spacing w:after="240"/>
          </w:pPr>
        </w:pPrChange>
      </w:pPr>
      <w:r w:rsidRPr="00601D5E">
        <w:rPr>
          <w:rFonts w:ascii="Arial" w:hAnsi="Arial" w:cs="Arial"/>
          <w:b/>
          <w:color w:val="000000" w:themeColor="text1"/>
          <w:szCs w:val="24"/>
        </w:rPr>
        <w:t xml:space="preserve">Figure 2: </w:t>
      </w:r>
      <w:r w:rsidRPr="00A97A68">
        <w:rPr>
          <w:rFonts w:ascii="Arial" w:hAnsi="Arial"/>
          <w:rPrChange w:id="477" w:author="gg" w:date="2016-03-04T15:55:00Z">
            <w:rPr>
              <w:rFonts w:ascii="Times" w:hAnsi="Times"/>
              <w:sz w:val="26"/>
            </w:rPr>
          </w:rPrChange>
        </w:rPr>
        <w:t>The left figure shows a covariance biplot of the abundance- filtered dataset, the right figure shows a scree plot of the same data. This exploratory analysis is</w:t>
      </w:r>
      <w:del w:id="478" w:author="gg" w:date="2016-03-04T15:55:00Z">
        <w:r>
          <w:rPr>
            <w:rFonts w:ascii="Times" w:hAnsi="Times" w:cs="Times"/>
            <w:sz w:val="26"/>
            <w:szCs w:val="26"/>
          </w:rPr>
          <w:delText xml:space="preserve"> much</w:delText>
        </w:r>
      </w:del>
      <w:r w:rsidRPr="00A97A68">
        <w:rPr>
          <w:rFonts w:ascii="Arial" w:hAnsi="Arial"/>
          <w:rPrChange w:id="479" w:author="gg" w:date="2016-03-04T15:55:00Z">
            <w:rPr>
              <w:rFonts w:ascii="Times" w:hAnsi="Times"/>
              <w:sz w:val="26"/>
            </w:rPr>
          </w:rPrChange>
        </w:rPr>
        <w:t xml:space="preserve"> encouraging because the amount of variance explained is rather substantial with 0.469 of the variance being explained by component 1, and 0.139 being explained by component 2. </w:t>
      </w:r>
      <w:ins w:id="480" w:author="gg" w:date="2016-03-04T15:55:00Z">
        <w:r w:rsidR="00AA4631">
          <w:rPr>
            <w:rFonts w:ascii="Arial" w:hAnsi="Arial" w:cs="Times"/>
            <w:szCs w:val="24"/>
          </w:rPr>
          <w:t xml:space="preserve">The numbers on the left and right indicated unit-scaled variance of the taxa, the numbers on the top and right indicate unit scaled variances of the samples. </w:t>
        </w:r>
      </w:ins>
      <w:r w:rsidRPr="00A97A68">
        <w:rPr>
          <w:rFonts w:ascii="Arial" w:hAnsi="Arial"/>
          <w:rPrChange w:id="481" w:author="gg" w:date="2016-03-04T15:55:00Z">
            <w:rPr>
              <w:rFonts w:ascii="Times" w:hAnsi="Times"/>
              <w:sz w:val="26"/>
            </w:rPr>
          </w:rPrChange>
        </w:rPr>
        <w:t>The scree plot also shows that the majority of the variability is on component 1. We can interpret this biplot with some confidence</w:t>
      </w:r>
      <w:del w:id="482" w:author="gg" w:date="2016-03-04T15:55:00Z">
        <w:r>
          <w:rPr>
            <w:rFonts w:ascii="Times" w:hAnsi="Times" w:cs="Times"/>
            <w:sz w:val="26"/>
            <w:szCs w:val="26"/>
          </w:rPr>
          <w:delText>.</w:delText>
        </w:r>
      </w:del>
      <w:ins w:id="483" w:author="gg" w:date="2016-03-04T15:55:00Z">
        <w:r w:rsidR="00601D5E">
          <w:rPr>
            <w:rFonts w:ascii="Arial" w:hAnsi="Arial" w:cs="Times"/>
            <w:szCs w:val="24"/>
          </w:rPr>
          <w:t>, although it is likely that any associations will be found to have large variation</w:t>
        </w:r>
        <w:r w:rsidRPr="00A97A68">
          <w:rPr>
            <w:rFonts w:ascii="Arial" w:hAnsi="Arial" w:cs="Times"/>
            <w:szCs w:val="24"/>
          </w:rPr>
          <w:t>.</w:t>
        </w:r>
      </w:ins>
      <w:r w:rsidRPr="00A97A68">
        <w:rPr>
          <w:rFonts w:ascii="Arial" w:hAnsi="Arial"/>
          <w:rPrChange w:id="484" w:author="gg" w:date="2016-03-04T15:55:00Z">
            <w:rPr>
              <w:rFonts w:ascii="Times" w:hAnsi="Times"/>
              <w:sz w:val="26"/>
            </w:rPr>
          </w:rPrChange>
        </w:rPr>
        <w:t xml:space="preserve"> </w:t>
      </w:r>
    </w:p>
    <w:p w14:paraId="1C819CB7" w14:textId="645EEFF2" w:rsidR="003D1375" w:rsidRPr="00A97A68" w:rsidRDefault="003D1375" w:rsidP="00A97A68">
      <w:pPr>
        <w:widowControl w:val="0"/>
        <w:autoSpaceDE w:val="0"/>
        <w:autoSpaceDN w:val="0"/>
        <w:adjustRightInd w:val="0"/>
        <w:spacing w:after="240" w:line="480" w:lineRule="auto"/>
        <w:rPr>
          <w:rFonts w:ascii="Arial" w:hAnsi="Arial"/>
          <w:rPrChange w:id="485" w:author="gg" w:date="2016-03-04T15:55:00Z">
            <w:rPr>
              <w:rFonts w:ascii="Times" w:hAnsi="Times"/>
            </w:rPr>
          </w:rPrChange>
        </w:rPr>
        <w:pPrChange w:id="486" w:author="gg" w:date="2016-03-04T15:55:00Z">
          <w:pPr>
            <w:widowControl w:val="0"/>
            <w:autoSpaceDE w:val="0"/>
            <w:autoSpaceDN w:val="0"/>
            <w:adjustRightInd w:val="0"/>
            <w:spacing w:after="240"/>
          </w:pPr>
        </w:pPrChange>
      </w:pPr>
      <w:r w:rsidRPr="00601D5E">
        <w:rPr>
          <w:rFonts w:ascii="Arial" w:hAnsi="Arial" w:cs="Arial"/>
          <w:b/>
          <w:color w:val="000000" w:themeColor="text1"/>
          <w:szCs w:val="24"/>
        </w:rPr>
        <w:t xml:space="preserve">Figure 3: </w:t>
      </w:r>
      <w:r w:rsidRPr="00A97A68">
        <w:rPr>
          <w:rFonts w:ascii="Arial" w:hAnsi="Arial"/>
          <w:rPrChange w:id="487" w:author="gg" w:date="2016-03-04T15:55:00Z">
            <w:rPr>
              <w:rFonts w:ascii="Times" w:hAnsi="Times"/>
              <w:sz w:val="26"/>
            </w:rPr>
          </w:rPrChange>
        </w:rPr>
        <w:t>Unsupervised clustering of the reduced dataset. The top figure shows a dendrogram of relatedness generated by unsupervised clustering of the Aitchiso</w:t>
      </w:r>
      <w:r w:rsidR="00601D5E" w:rsidRPr="00601D5E">
        <w:rPr>
          <w:rFonts w:ascii="Arial" w:hAnsi="Arial"/>
          <w:rPrChange w:id="488" w:author="gg" w:date="2016-03-04T15:55:00Z">
            <w:rPr>
              <w:rFonts w:ascii="Times" w:hAnsi="Times"/>
              <w:sz w:val="26"/>
            </w:rPr>
          </w:rPrChange>
        </w:rPr>
        <w:t xml:space="preserve">n distances, which is </w:t>
      </w:r>
      <w:del w:id="489" w:author="gg" w:date="2016-03-04T15:55:00Z">
        <w:r>
          <w:rPr>
            <w:rFonts w:ascii="Times" w:hAnsi="Times" w:cs="Times"/>
            <w:sz w:val="26"/>
            <w:szCs w:val="26"/>
          </w:rPr>
          <w:delText>the only</w:delText>
        </w:r>
      </w:del>
      <w:ins w:id="490" w:author="gg" w:date="2016-03-04T15:55:00Z">
        <w:r w:rsidR="00601D5E" w:rsidRPr="00601D5E">
          <w:rPr>
            <w:rFonts w:ascii="Arial" w:hAnsi="Arial" w:cs="Times"/>
            <w:szCs w:val="24"/>
          </w:rPr>
          <w:t>a</w:t>
        </w:r>
      </w:ins>
      <w:r w:rsidR="00601D5E" w:rsidRPr="00601D5E">
        <w:rPr>
          <w:rFonts w:ascii="Arial" w:hAnsi="Arial"/>
          <w:rPrChange w:id="491" w:author="gg" w:date="2016-03-04T15:55:00Z">
            <w:rPr>
              <w:rFonts w:ascii="Times" w:hAnsi="Times"/>
              <w:sz w:val="26"/>
            </w:rPr>
          </w:rPrChange>
        </w:rPr>
        <w:t xml:space="preserve"> </w:t>
      </w:r>
      <w:r w:rsidRPr="00A97A68">
        <w:rPr>
          <w:rFonts w:ascii="Arial" w:hAnsi="Arial"/>
          <w:rPrChange w:id="492" w:author="gg" w:date="2016-03-04T15:55:00Z">
            <w:rPr>
              <w:rFonts w:ascii="Times" w:hAnsi="Times"/>
              <w:sz w:val="26"/>
            </w:rPr>
          </w:rPrChange>
        </w:rPr>
        <w:t xml:space="preserve">distance that is robust to perturbations and sub-compositions of the </w:t>
      </w:r>
      <w:del w:id="493" w:author="gg" w:date="2016-03-04T15:55:00Z">
        <w:r>
          <w:rPr>
            <w:rFonts w:ascii="Times" w:hAnsi="Times" w:cs="Times"/>
            <w:sz w:val="26"/>
            <w:szCs w:val="26"/>
          </w:rPr>
          <w:delText>data</w:delText>
        </w:r>
        <w:r>
          <w:rPr>
            <w:rFonts w:ascii="Times" w:hAnsi="Times" w:cs="Times"/>
            <w:position w:val="10"/>
            <w:sz w:val="18"/>
            <w:szCs w:val="18"/>
          </w:rPr>
          <w:delText>3</w:delText>
        </w:r>
        <w:r>
          <w:rPr>
            <w:rFonts w:ascii="Times" w:hAnsi="Times" w:cs="Times"/>
            <w:sz w:val="26"/>
            <w:szCs w:val="26"/>
          </w:rPr>
          <w:delText>.</w:delText>
        </w:r>
      </w:del>
      <w:ins w:id="494" w:author="gg" w:date="2016-03-04T15:55:00Z">
        <w:r w:rsidRPr="00A97A68">
          <w:rPr>
            <w:rFonts w:ascii="Arial" w:hAnsi="Arial" w:cs="Times"/>
            <w:szCs w:val="24"/>
          </w:rPr>
          <w:t>dat</w:t>
        </w:r>
        <w:r w:rsidR="00601D5E">
          <w:rPr>
            <w:rFonts w:ascii="Arial" w:hAnsi="Arial" w:cs="Times"/>
            <w:szCs w:val="24"/>
          </w:rPr>
          <w:t>a (Aitchison 1</w:t>
        </w:r>
        <w:r w:rsidR="00601D5E" w:rsidRPr="00601D5E">
          <w:rPr>
            <w:rFonts w:ascii="Arial" w:hAnsi="Arial" w:cs="Times"/>
            <w:szCs w:val="24"/>
          </w:rPr>
          <w:t>986)</w:t>
        </w:r>
        <w:r w:rsidRPr="00A97A68">
          <w:rPr>
            <w:rFonts w:ascii="Arial" w:hAnsi="Arial" w:cs="Times"/>
            <w:szCs w:val="24"/>
          </w:rPr>
          <w:t>.</w:t>
        </w:r>
      </w:ins>
      <w:r w:rsidRPr="00A97A68">
        <w:rPr>
          <w:rFonts w:ascii="Arial" w:hAnsi="Arial"/>
          <w:rPrChange w:id="495" w:author="gg" w:date="2016-03-04T15:55:00Z">
            <w:rPr>
              <w:rFonts w:ascii="Times" w:hAnsi="Times"/>
              <w:sz w:val="26"/>
            </w:rPr>
          </w:rPrChange>
        </w:rPr>
        <w:t xml:space="preserve"> The bottom figure shows a stacked bar plot of the samples in the same order. The legend indicating the colour scheme for the taxa is on the right side. </w:t>
      </w:r>
    </w:p>
    <w:p w14:paraId="3365D699" w14:textId="77777777" w:rsidR="003D1375" w:rsidRPr="00A97A68" w:rsidRDefault="003D1375" w:rsidP="00A97A68">
      <w:pPr>
        <w:widowControl w:val="0"/>
        <w:autoSpaceDE w:val="0"/>
        <w:autoSpaceDN w:val="0"/>
        <w:adjustRightInd w:val="0"/>
        <w:spacing w:after="240" w:line="480" w:lineRule="auto"/>
        <w:rPr>
          <w:rFonts w:ascii="Arial" w:hAnsi="Arial"/>
          <w:rPrChange w:id="496" w:author="gg" w:date="2016-03-04T15:55:00Z">
            <w:rPr>
              <w:rFonts w:ascii="Times" w:hAnsi="Times"/>
            </w:rPr>
          </w:rPrChange>
        </w:rPr>
        <w:pPrChange w:id="497" w:author="gg" w:date="2016-03-04T15:55:00Z">
          <w:pPr>
            <w:widowControl w:val="0"/>
            <w:autoSpaceDE w:val="0"/>
            <w:autoSpaceDN w:val="0"/>
            <w:adjustRightInd w:val="0"/>
            <w:spacing w:after="240"/>
          </w:pPr>
        </w:pPrChange>
      </w:pPr>
      <w:r w:rsidRPr="00601D5E">
        <w:rPr>
          <w:rFonts w:ascii="Arial" w:hAnsi="Arial" w:cs="Arial"/>
          <w:b/>
          <w:color w:val="000000" w:themeColor="text1"/>
          <w:szCs w:val="24"/>
        </w:rPr>
        <w:t xml:space="preserve">Figure 4: </w:t>
      </w:r>
      <w:r w:rsidRPr="00601D5E">
        <w:rPr>
          <w:rFonts w:ascii="Arial" w:hAnsi="Arial" w:cs="Arial"/>
          <w:color w:val="000000" w:themeColor="text1"/>
          <w:szCs w:val="24"/>
        </w:rPr>
        <w:t xml:space="preserve"> An effect plot showing the un</w:t>
      </w:r>
      <w:r w:rsidRPr="00A97A68">
        <w:rPr>
          <w:rFonts w:ascii="Arial" w:hAnsi="Arial"/>
          <w:rPrChange w:id="498" w:author="gg" w:date="2016-03-04T15:55:00Z">
            <w:rPr>
              <w:rFonts w:ascii="Times" w:hAnsi="Times"/>
              <w:sz w:val="26"/>
            </w:rPr>
          </w:rPrChange>
        </w:rPr>
        <w:t xml:space="preserve">ivariate differences between groups. The left plot shows a plot of the maximum variance within the B or A group vs. the difference between groups. Red points indicate those that have a mean Benjamini-Hochberg adjusted P-value of 0.05 or less using P values calculated with the Wilcoxon rank test. The middle plot shows a plot of the effect size vs. the adjusted P value. In general, effect size measures are more robust than are P values and are preferred. For a large </w:t>
      </w:r>
      <w:r w:rsidRPr="00A97A68">
        <w:rPr>
          <w:rFonts w:ascii="Arial" w:hAnsi="Arial"/>
          <w:rPrChange w:id="499" w:author="gg" w:date="2016-03-04T15:55:00Z">
            <w:rPr>
              <w:rFonts w:ascii="Times" w:hAnsi="Times"/>
              <w:sz w:val="26"/>
            </w:rPr>
          </w:rPrChange>
        </w:rPr>
        <w:lastRenderedPageBreak/>
        <w:t xml:space="preserve">sample size such as this one, an effect size of 0.5 or greater will likely correspond to biological relevance. The right plot shows a volcano plot where the difference between groups is plotted vs the adjusted P value. </w:t>
      </w:r>
    </w:p>
    <w:p w14:paraId="39A30080" w14:textId="1BF5F4FE" w:rsidR="001E4D96" w:rsidRPr="001E4D96" w:rsidRDefault="003D1375" w:rsidP="00722B8F">
      <w:pPr>
        <w:spacing w:line="480" w:lineRule="auto"/>
        <w:rPr>
          <w:rFonts w:ascii="Arial" w:hAnsi="Arial" w:cs="Arial"/>
          <w:color w:val="000000" w:themeColor="text1"/>
          <w:szCs w:val="24"/>
        </w:rPr>
      </w:pPr>
      <w:r w:rsidRPr="00601D5E">
        <w:rPr>
          <w:rFonts w:ascii="Arial" w:hAnsi="Arial" w:cs="Arial"/>
          <w:b/>
          <w:color w:val="000000" w:themeColor="text1"/>
          <w:szCs w:val="24"/>
        </w:rPr>
        <w:t xml:space="preserve">Figure 5: </w:t>
      </w:r>
      <w:r w:rsidRPr="00601D5E">
        <w:rPr>
          <w:rFonts w:ascii="Arial" w:hAnsi="Arial" w:cs="Arial"/>
          <w:color w:val="000000" w:themeColor="text1"/>
          <w:szCs w:val="24"/>
        </w:rPr>
        <w:t xml:space="preserve"> A biplot of the Hsiao dataset. Here we can see that the control and experimental samples are intermingled and that the proportion of variance</w:t>
      </w:r>
      <w:r w:rsidRPr="00231B69">
        <w:rPr>
          <w:rFonts w:ascii="Arial" w:hAnsi="Arial" w:cs="Arial"/>
          <w:color w:val="000000" w:themeColor="text1"/>
          <w:szCs w:val="24"/>
        </w:rPr>
        <w:t xml:space="preserve"> explained in the first component is not as compared to the other components is not as obvious as i</w:t>
      </w:r>
      <w:r w:rsidRPr="00601D5E">
        <w:rPr>
          <w:rFonts w:ascii="Arial" w:hAnsi="Arial" w:cs="Arial"/>
          <w:color w:val="000000" w:themeColor="text1"/>
          <w:szCs w:val="24"/>
        </w:rPr>
        <w:t>n the biplot in Figure 2.</w:t>
      </w:r>
    </w:p>
    <w:p w14:paraId="292800DD" w14:textId="77777777" w:rsidR="003D1375" w:rsidRPr="00165041" w:rsidRDefault="003D1375" w:rsidP="00722B8F">
      <w:pPr>
        <w:spacing w:line="480" w:lineRule="auto"/>
        <w:rPr>
          <w:del w:id="500" w:author="gg" w:date="2016-03-04T15:55:00Z"/>
          <w:rFonts w:ascii="Arial" w:hAnsi="Arial" w:cs="Arial"/>
          <w:color w:val="000000" w:themeColor="text1"/>
          <w:szCs w:val="24"/>
        </w:rPr>
      </w:pPr>
      <w:del w:id="501" w:author="gg" w:date="2016-03-04T15:55:00Z">
        <w:r w:rsidRPr="00165041">
          <w:rPr>
            <w:rFonts w:ascii="Arial" w:hAnsi="Arial" w:cs="Arial"/>
            <w:b/>
            <w:color w:val="000000" w:themeColor="text1"/>
            <w:szCs w:val="24"/>
          </w:rPr>
          <w:delText xml:space="preserve">Figure 6: </w:delText>
        </w:r>
        <w:r>
          <w:rPr>
            <w:rFonts w:ascii="Arial" w:hAnsi="Arial" w:cs="Arial"/>
            <w:color w:val="000000" w:themeColor="text1"/>
            <w:szCs w:val="24"/>
          </w:rPr>
          <w:delText>An effect plot for the Hsiao dataset. Here we can see that all of the OTUs in this dataset are much more variable within a group than the size of the difference between groups. Thus, no OTU is significantly different between groups.</w:delText>
        </w:r>
      </w:del>
    </w:p>
    <w:p w14:paraId="243B79AF" w14:textId="7D07C8E4" w:rsidR="001E4D96" w:rsidRPr="001E4D96" w:rsidRDefault="001E4D96" w:rsidP="00722B8F">
      <w:pPr>
        <w:spacing w:line="480" w:lineRule="auto"/>
        <w:rPr>
          <w:ins w:id="502" w:author="gg" w:date="2016-03-04T15:55:00Z"/>
          <w:rFonts w:ascii="Arial" w:hAnsi="Arial" w:cs="Arial"/>
          <w:color w:val="000000" w:themeColor="text1"/>
          <w:szCs w:val="24"/>
        </w:rPr>
      </w:pPr>
      <w:ins w:id="503" w:author="gg" w:date="2016-03-04T15:55:00Z">
        <w:r w:rsidRPr="001E4D96">
          <w:rPr>
            <w:rFonts w:ascii="Arial" w:hAnsi="Arial" w:cs="Arial"/>
            <w:b/>
            <w:bCs/>
            <w:color w:val="262626"/>
            <w:szCs w:val="24"/>
          </w:rPr>
          <w:t xml:space="preserve">Funding: </w:t>
        </w:r>
        <w:r w:rsidRPr="001E4D96">
          <w:rPr>
            <w:rFonts w:ascii="Arial" w:hAnsi="Arial" w:cs="Arial"/>
            <w:color w:val="262626"/>
            <w:szCs w:val="24"/>
          </w:rPr>
          <w:t>Financial support for this study was provided by a joint Canadian Institutes of Health Research (CIHR) Emerging Team Grant and a Genome British</w:t>
        </w:r>
        <w:r>
          <w:rPr>
            <w:rFonts w:ascii="Arial" w:hAnsi="Arial" w:cs="Arial"/>
            <w:color w:val="262626"/>
            <w:szCs w:val="24"/>
          </w:rPr>
          <w:t xml:space="preserve"> Columbia (GBC) grant awarded on which GR was a co-PI and GG and ML were co-investigators</w:t>
        </w:r>
        <w:r w:rsidRPr="001E4D96">
          <w:rPr>
            <w:rFonts w:ascii="Arial" w:hAnsi="Arial" w:cs="Arial"/>
            <w:color w:val="262626"/>
            <w:szCs w:val="24"/>
          </w:rPr>
          <w:t xml:space="preserve"> (grant reference #108030). The funders had no role in study design, data collection and analysis, decision to publish, or preparation of the manuscript.</w:t>
        </w:r>
      </w:ins>
    </w:p>
    <w:p w14:paraId="7AA7F5B9" w14:textId="241207B6" w:rsidR="002E0A82" w:rsidRPr="00503D12" w:rsidRDefault="009029F4" w:rsidP="00C07A99">
      <w:pPr>
        <w:spacing w:line="480" w:lineRule="auto"/>
        <w:rPr>
          <w:rFonts w:ascii="Arial" w:hAnsi="Arial" w:cs="Arial"/>
          <w:b/>
          <w:color w:val="000000" w:themeColor="text1"/>
          <w:szCs w:val="24"/>
        </w:rPr>
      </w:pPr>
      <w:r w:rsidRPr="00722B8F">
        <w:rPr>
          <w:rFonts w:ascii="Arial" w:hAnsi="Arial" w:cs="Arial"/>
          <w:b/>
          <w:color w:val="000000" w:themeColor="text1"/>
          <w:szCs w:val="24"/>
        </w:rPr>
        <w:t>References</w:t>
      </w:r>
    </w:p>
    <w:p w14:paraId="29D6DB44" w14:textId="77777777" w:rsidR="006E128B" w:rsidRPr="00503D12" w:rsidRDefault="006E128B" w:rsidP="00503D12">
      <w:pPr>
        <w:pStyle w:val="ListParagraph"/>
        <w:numPr>
          <w:ilvl w:val="0"/>
          <w:numId w:val="5"/>
        </w:numPr>
        <w:spacing w:line="480" w:lineRule="auto"/>
        <w:rPr>
          <w:rFonts w:ascii="Arial" w:eastAsia="Times New Roman" w:hAnsi="Arial" w:cs="Arial"/>
          <w:color w:val="000000" w:themeColor="text1"/>
          <w:szCs w:val="24"/>
          <w:lang w:val="en-CA" w:eastAsia="en-CA"/>
        </w:rPr>
        <w:pPrChange w:id="504" w:author="gg" w:date="2016-03-04T15:55:00Z">
          <w:pPr>
            <w:spacing w:line="480" w:lineRule="auto"/>
          </w:pPr>
        </w:pPrChange>
      </w:pPr>
      <w:r w:rsidRPr="00503D12">
        <w:rPr>
          <w:rFonts w:ascii="Arial" w:eastAsia="Times New Roman" w:hAnsi="Arial" w:cs="Arial"/>
          <w:color w:val="000000" w:themeColor="text1"/>
          <w:szCs w:val="24"/>
          <w:lang w:val="en-CA" w:eastAsia="en-CA"/>
        </w:rPr>
        <w:t xml:space="preserve">Aitchison, J. 1986. The </w:t>
      </w:r>
      <w:r w:rsidR="005B12C6" w:rsidRPr="00503D12">
        <w:rPr>
          <w:rFonts w:ascii="Arial" w:eastAsia="Times New Roman" w:hAnsi="Arial" w:cs="Arial"/>
          <w:color w:val="000000" w:themeColor="text1"/>
          <w:szCs w:val="24"/>
          <w:lang w:val="en-CA" w:eastAsia="en-CA"/>
        </w:rPr>
        <w:t>s</w:t>
      </w:r>
      <w:r w:rsidRPr="00503D12">
        <w:rPr>
          <w:rFonts w:ascii="Arial" w:eastAsia="Times New Roman" w:hAnsi="Arial" w:cs="Arial"/>
          <w:color w:val="000000" w:themeColor="text1"/>
          <w:szCs w:val="24"/>
          <w:lang w:val="en-CA" w:eastAsia="en-CA"/>
        </w:rPr>
        <w:t xml:space="preserve">tatistical </w:t>
      </w:r>
      <w:r w:rsidR="005B12C6" w:rsidRPr="00503D12">
        <w:rPr>
          <w:rFonts w:ascii="Arial" w:eastAsia="Times New Roman" w:hAnsi="Arial" w:cs="Arial"/>
          <w:color w:val="000000" w:themeColor="text1"/>
          <w:szCs w:val="24"/>
          <w:lang w:val="en-CA" w:eastAsia="en-CA"/>
        </w:rPr>
        <w:t>a</w:t>
      </w:r>
      <w:r w:rsidRPr="00503D12">
        <w:rPr>
          <w:rFonts w:ascii="Arial" w:eastAsia="Times New Roman" w:hAnsi="Arial" w:cs="Arial"/>
          <w:color w:val="000000" w:themeColor="text1"/>
          <w:szCs w:val="24"/>
          <w:lang w:val="en-CA" w:eastAsia="en-CA"/>
        </w:rPr>
        <w:t xml:space="preserve">nalysis of </w:t>
      </w:r>
      <w:r w:rsidR="005B12C6" w:rsidRPr="00503D12">
        <w:rPr>
          <w:rFonts w:ascii="Arial" w:eastAsia="Times New Roman" w:hAnsi="Arial" w:cs="Arial"/>
          <w:color w:val="000000" w:themeColor="text1"/>
          <w:szCs w:val="24"/>
          <w:lang w:val="en-CA" w:eastAsia="en-CA"/>
        </w:rPr>
        <w:t>c</w:t>
      </w:r>
      <w:r w:rsidRPr="00503D12">
        <w:rPr>
          <w:rFonts w:ascii="Arial" w:eastAsia="Times New Roman" w:hAnsi="Arial" w:cs="Arial"/>
          <w:color w:val="000000" w:themeColor="text1"/>
          <w:szCs w:val="24"/>
          <w:lang w:val="en-CA" w:eastAsia="en-CA"/>
        </w:rPr>
        <w:t xml:space="preserve">ompositional </w:t>
      </w:r>
      <w:r w:rsidR="005B12C6" w:rsidRPr="00503D12">
        <w:rPr>
          <w:rFonts w:ascii="Arial" w:eastAsia="Times New Roman" w:hAnsi="Arial" w:cs="Arial"/>
          <w:color w:val="000000" w:themeColor="text1"/>
          <w:szCs w:val="24"/>
          <w:lang w:val="en-CA" w:eastAsia="en-CA"/>
        </w:rPr>
        <w:t>d</w:t>
      </w:r>
      <w:r w:rsidRPr="00503D12">
        <w:rPr>
          <w:rFonts w:ascii="Arial" w:eastAsia="Times New Roman" w:hAnsi="Arial" w:cs="Arial"/>
          <w:color w:val="000000" w:themeColor="text1"/>
          <w:szCs w:val="24"/>
          <w:lang w:val="en-CA" w:eastAsia="en-CA"/>
        </w:rPr>
        <w:t>ata, Chapman and Hall, London England. ISBN 1-930665-78-4</w:t>
      </w:r>
    </w:p>
    <w:p w14:paraId="32A68F47" w14:textId="77777777" w:rsidR="007B0216" w:rsidRPr="00503D12" w:rsidRDefault="007B0216" w:rsidP="00503D12">
      <w:pPr>
        <w:pStyle w:val="ListParagraph"/>
        <w:numPr>
          <w:ilvl w:val="0"/>
          <w:numId w:val="5"/>
        </w:numPr>
        <w:spacing w:line="480" w:lineRule="auto"/>
        <w:rPr>
          <w:rFonts w:ascii="Arial" w:eastAsia="Times New Roman" w:hAnsi="Arial" w:cs="Arial"/>
          <w:szCs w:val="24"/>
          <w:lang w:eastAsia="en-CA"/>
        </w:rPr>
        <w:pPrChange w:id="505" w:author="gg" w:date="2016-03-04T15:55:00Z">
          <w:pPr>
            <w:spacing w:line="480" w:lineRule="auto"/>
          </w:pPr>
        </w:pPrChange>
      </w:pPr>
      <w:r w:rsidRPr="00503D12">
        <w:rPr>
          <w:rFonts w:ascii="Arial" w:eastAsia="Times New Roman" w:hAnsi="Arial" w:cs="Arial"/>
          <w:szCs w:val="24"/>
          <w:lang w:eastAsia="en-CA"/>
        </w:rPr>
        <w:t>Aitchison, J and Greenacre, M. 2002. Biplots of compositional data. J</w:t>
      </w:r>
      <w:r w:rsidR="005B12C6" w:rsidRPr="00503D12">
        <w:rPr>
          <w:rFonts w:ascii="Arial" w:eastAsia="Times New Roman" w:hAnsi="Arial" w:cs="Arial"/>
          <w:szCs w:val="24"/>
          <w:lang w:eastAsia="en-CA"/>
        </w:rPr>
        <w:t xml:space="preserve">. </w:t>
      </w:r>
      <w:r w:rsidRPr="00503D12">
        <w:rPr>
          <w:rFonts w:ascii="Arial" w:eastAsia="Times New Roman" w:hAnsi="Arial" w:cs="Arial"/>
          <w:szCs w:val="24"/>
          <w:lang w:eastAsia="en-CA"/>
        </w:rPr>
        <w:t>Royal Stat</w:t>
      </w:r>
      <w:r w:rsidR="005B12C6" w:rsidRPr="00503D12">
        <w:rPr>
          <w:rFonts w:ascii="Arial" w:eastAsia="Times New Roman" w:hAnsi="Arial" w:cs="Arial"/>
          <w:szCs w:val="24"/>
          <w:lang w:eastAsia="en-CA"/>
        </w:rPr>
        <w:t xml:space="preserve">. </w:t>
      </w:r>
      <w:r w:rsidRPr="00503D12">
        <w:rPr>
          <w:rFonts w:ascii="Arial" w:eastAsia="Times New Roman" w:hAnsi="Arial" w:cs="Arial"/>
          <w:szCs w:val="24"/>
          <w:lang w:eastAsia="en-CA"/>
        </w:rPr>
        <w:t xml:space="preserve">Soc: Series C. 51:375-92 </w:t>
      </w:r>
    </w:p>
    <w:p w14:paraId="3AD36CE3" w14:textId="77777777" w:rsidR="007B0216" w:rsidRPr="00503D12" w:rsidRDefault="007B0216" w:rsidP="00503D12">
      <w:pPr>
        <w:pStyle w:val="ListParagraph"/>
        <w:numPr>
          <w:ilvl w:val="0"/>
          <w:numId w:val="5"/>
        </w:numPr>
        <w:spacing w:line="480" w:lineRule="auto"/>
        <w:rPr>
          <w:rFonts w:ascii="Arial" w:eastAsia="Times New Roman" w:hAnsi="Arial" w:cs="Arial"/>
          <w:szCs w:val="24"/>
          <w:lang w:eastAsia="en-CA"/>
        </w:rPr>
        <w:pPrChange w:id="506" w:author="gg" w:date="2016-03-04T15:55:00Z">
          <w:pPr>
            <w:spacing w:line="480" w:lineRule="auto"/>
          </w:pPr>
        </w:pPrChange>
      </w:pPr>
      <w:r w:rsidRPr="00503D12">
        <w:rPr>
          <w:rFonts w:ascii="Arial" w:eastAsia="Times New Roman" w:hAnsi="Arial" w:cs="Arial"/>
          <w:szCs w:val="24"/>
          <w:lang w:eastAsia="en-CA"/>
        </w:rPr>
        <w:t xml:space="preserve">Benjamini, Y., Hochberg, Y. 1995. Controlling the false discovery rate: a practical and powerful approach to multiple testing. </w:t>
      </w:r>
      <w:r w:rsidR="005B12C6" w:rsidRPr="00503D12">
        <w:rPr>
          <w:rFonts w:ascii="Arial" w:eastAsia="Times New Roman" w:hAnsi="Arial" w:cs="Arial"/>
          <w:szCs w:val="24"/>
          <w:lang w:eastAsia="en-CA"/>
        </w:rPr>
        <w:t xml:space="preserve">. Royal Stat. Soc: </w:t>
      </w:r>
      <w:r w:rsidRPr="00503D12">
        <w:rPr>
          <w:rFonts w:ascii="Arial" w:eastAsia="Times New Roman" w:hAnsi="Arial" w:cs="Arial"/>
          <w:iCs/>
          <w:szCs w:val="24"/>
          <w:lang w:eastAsia="en-CA"/>
        </w:rPr>
        <w:t>Series B (Methodological)</w:t>
      </w:r>
      <w:r w:rsidRPr="00503D12">
        <w:rPr>
          <w:rFonts w:ascii="Arial" w:eastAsia="Times New Roman" w:hAnsi="Arial" w:cs="Arial"/>
          <w:szCs w:val="24"/>
          <w:lang w:eastAsia="en-CA"/>
        </w:rPr>
        <w:t>, 289-300.</w:t>
      </w:r>
    </w:p>
    <w:p w14:paraId="3C749CB7" w14:textId="7EB5F1FA" w:rsidR="00503D12" w:rsidRPr="00503D12" w:rsidRDefault="007B0216" w:rsidP="00503D12">
      <w:pPr>
        <w:pStyle w:val="ListParagraph"/>
        <w:numPr>
          <w:ilvl w:val="0"/>
          <w:numId w:val="5"/>
        </w:numPr>
        <w:spacing w:line="480" w:lineRule="auto"/>
        <w:rPr>
          <w:rFonts w:ascii="Arial" w:hAnsi="Arial"/>
          <w:color w:val="000000" w:themeColor="text1"/>
          <w:rPrChange w:id="507" w:author="gg" w:date="2016-03-04T15:55:00Z">
            <w:rPr>
              <w:rFonts w:ascii="Arial" w:hAnsi="Arial"/>
              <w:color w:val="000000" w:themeColor="text1"/>
              <w:lang w:val="en-CA"/>
            </w:rPr>
          </w:rPrChange>
        </w:rPr>
        <w:pPrChange w:id="508" w:author="gg" w:date="2016-03-04T15:55:00Z">
          <w:pPr>
            <w:spacing w:line="480" w:lineRule="auto"/>
          </w:pPr>
        </w:pPrChange>
      </w:pPr>
      <w:r w:rsidRPr="00503D12">
        <w:rPr>
          <w:rFonts w:ascii="Arial" w:eastAsia="Times New Roman" w:hAnsi="Arial" w:cs="Arial"/>
          <w:szCs w:val="24"/>
          <w:lang w:val="en-CA" w:eastAsia="en-CA"/>
        </w:rPr>
        <w:t>David</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L</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A</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Maurice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C</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F</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Carmody</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R</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N</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Gootenberg</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D</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B</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Button</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J</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Wolfe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B</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Ling</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A</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V</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Devlin</w:t>
      </w:r>
      <w:r w:rsidR="005B12C6" w:rsidRPr="00503D12">
        <w:rPr>
          <w:rFonts w:ascii="Arial" w:eastAsia="Times New Roman" w:hAnsi="Arial" w:cs="Arial"/>
          <w:szCs w:val="24"/>
          <w:lang w:val="en-CA" w:eastAsia="en-CA"/>
        </w:rPr>
        <w:t>,</w:t>
      </w:r>
      <w:r w:rsidRPr="00503D12">
        <w:rPr>
          <w:rFonts w:ascii="Times New Roman" w:eastAsia="Times New Roman" w:hAnsi="Times New Roman" w:cs="Times New Roman"/>
          <w:szCs w:val="24"/>
          <w:lang w:val="en-CA" w:eastAsia="en-CA"/>
        </w:rPr>
        <w:t xml:space="preserve"> </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S</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Varma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Fischbach</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Biddinger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lastRenderedPageBreak/>
        <w:t>Dutton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Turnbaugh</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P</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J. </w:t>
      </w:r>
      <w:r w:rsidR="005B12C6" w:rsidRPr="00503D12">
        <w:rPr>
          <w:rFonts w:ascii="Arial" w:eastAsia="Times New Roman" w:hAnsi="Arial" w:cs="Arial"/>
          <w:color w:val="000000" w:themeColor="text1"/>
          <w:szCs w:val="24"/>
          <w:lang w:val="en-CA" w:eastAsia="en-CA"/>
        </w:rPr>
        <w:t xml:space="preserve">2014. </w:t>
      </w:r>
      <w:r w:rsidR="0031174E">
        <w:fldChar w:fldCharType="begin"/>
      </w:r>
      <w:r w:rsidR="0031174E">
        <w:instrText xml:space="preserve"> HYPERLINK "http://www-ncbi-nlm-nih-gov.proxy1.lib.uwo.ca/pubmed/24336217" </w:instrText>
      </w:r>
      <w:r w:rsidR="0031174E">
        <w:fldChar w:fldCharType="separate"/>
      </w:r>
      <w:r w:rsidRPr="00503D12">
        <w:rPr>
          <w:rFonts w:ascii="Arial" w:eastAsia="Times New Roman" w:hAnsi="Arial" w:cs="Arial"/>
          <w:color w:val="000000" w:themeColor="text1"/>
          <w:szCs w:val="24"/>
          <w:lang w:val="en-CA" w:eastAsia="en-CA"/>
        </w:rPr>
        <w:t xml:space="preserve">Diet rapidly and reproducibly alters the human gut </w:t>
      </w:r>
      <w:r w:rsidRPr="00503D12">
        <w:rPr>
          <w:rFonts w:ascii="Arial" w:eastAsia="Times New Roman" w:hAnsi="Arial" w:cs="Arial"/>
          <w:bCs/>
          <w:color w:val="000000" w:themeColor="text1"/>
          <w:szCs w:val="24"/>
          <w:lang w:val="en-CA" w:eastAsia="en-CA"/>
        </w:rPr>
        <w:t>microbiome</w:t>
      </w:r>
      <w:r w:rsidRPr="00503D12">
        <w:rPr>
          <w:rFonts w:ascii="Arial" w:eastAsia="Times New Roman" w:hAnsi="Arial" w:cs="Arial"/>
          <w:color w:val="000000" w:themeColor="text1"/>
          <w:szCs w:val="24"/>
          <w:lang w:val="en-CA" w:eastAsia="en-CA"/>
        </w:rPr>
        <w:t>.</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Nature. 505(7484):559-63. </w:t>
      </w:r>
      <w:del w:id="509" w:author="gg" w:date="2016-03-04T15:55:00Z">
        <w:r w:rsidRPr="00D160F0">
          <w:rPr>
            <w:rFonts w:ascii="Arial" w:eastAsia="Times New Roman" w:hAnsi="Arial" w:cs="Arial"/>
            <w:color w:val="000000" w:themeColor="text1"/>
            <w:szCs w:val="24"/>
            <w:lang w:val="en-CA" w:eastAsia="en-CA"/>
          </w:rPr>
          <w:delText>doi: 10.1038/nature12820. Epub 2013 Dec 11.PMID:24336217.</w:delText>
        </w:r>
      </w:del>
    </w:p>
    <w:p w14:paraId="66B09BC2" w14:textId="6D826399" w:rsidR="00503D12" w:rsidRPr="00503D12" w:rsidRDefault="007B0216" w:rsidP="00503D12">
      <w:pPr>
        <w:pStyle w:val="ListParagraph"/>
        <w:numPr>
          <w:ilvl w:val="0"/>
          <w:numId w:val="5"/>
        </w:numPr>
        <w:spacing w:line="480" w:lineRule="auto"/>
        <w:rPr>
          <w:rFonts w:ascii="Arial" w:hAnsi="Arial"/>
          <w:color w:val="000000" w:themeColor="text1"/>
          <w:rPrChange w:id="510" w:author="gg" w:date="2016-03-04T15:55:00Z">
            <w:rPr>
              <w:rFonts w:ascii="Arial" w:hAnsi="Arial"/>
              <w:color w:val="000000" w:themeColor="text1"/>
              <w:lang w:val="en-CA"/>
            </w:rPr>
          </w:rPrChange>
        </w:rPr>
        <w:pPrChange w:id="511" w:author="gg" w:date="2016-03-04T15:55:00Z">
          <w:pPr>
            <w:spacing w:line="480" w:lineRule="auto"/>
          </w:pPr>
        </w:pPrChange>
      </w:pPr>
      <w:r w:rsidRPr="00503D12">
        <w:rPr>
          <w:rFonts w:ascii="Arial" w:eastAsia="Times New Roman" w:hAnsi="Arial" w:cs="Arial"/>
          <w:bCs/>
          <w:color w:val="000000" w:themeColor="text1"/>
          <w:szCs w:val="24"/>
          <w:lang w:val="en-CA" w:eastAsia="en-CA"/>
        </w:rPr>
        <w:t>Di Bella</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Bao</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Burton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 </w:t>
      </w:r>
      <w:r w:rsidR="005B12C6" w:rsidRPr="00503D12">
        <w:rPr>
          <w:rFonts w:ascii="Arial" w:eastAsia="Times New Roman" w:hAnsi="Arial" w:cs="Arial"/>
          <w:color w:val="000000" w:themeColor="text1"/>
          <w:szCs w:val="24"/>
          <w:lang w:val="en-CA" w:eastAsia="en-CA"/>
        </w:rPr>
        <w:t xml:space="preserve">2013. </w:t>
      </w:r>
      <w:r w:rsidR="0031174E">
        <w:fldChar w:fldCharType="begin"/>
      </w:r>
      <w:r w:rsidR="0031174E">
        <w:instrText xml:space="preserve"> HYPERLINK "http://www-ncbi-nlm-nih-gov.proxy1.lib.uwo.ca/pubmed/24029734" </w:instrText>
      </w:r>
      <w:r w:rsidR="0031174E">
        <w:fldChar w:fldCharType="separate"/>
      </w:r>
      <w:r w:rsidRPr="00503D12">
        <w:rPr>
          <w:rFonts w:ascii="Arial" w:eastAsia="Times New Roman" w:hAnsi="Arial" w:cs="Arial"/>
          <w:color w:val="000000" w:themeColor="text1"/>
          <w:szCs w:val="24"/>
          <w:lang w:val="en-CA" w:eastAsia="en-CA"/>
        </w:rPr>
        <w:t>High throughput sequencing methods and analysis for microbiome research.</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J Microbiol Methods. 2013 Dec;95(3):401-14. </w:t>
      </w:r>
      <w:del w:id="512" w:author="gg" w:date="2016-03-04T15:55:00Z">
        <w:r w:rsidRPr="00C577B6">
          <w:rPr>
            <w:rFonts w:ascii="Arial" w:eastAsia="Times New Roman" w:hAnsi="Arial" w:cs="Arial"/>
            <w:color w:val="000000" w:themeColor="text1"/>
            <w:szCs w:val="24"/>
            <w:lang w:val="en-CA" w:eastAsia="en-CA"/>
          </w:rPr>
          <w:delText>doi: 10.1016/j.mimet.</w:delText>
        </w:r>
      </w:del>
      <w:moveFromRangeStart w:id="513" w:author="gg" w:date="2016-03-04T15:55:00Z" w:name="move318726281"/>
      <w:moveFrom w:id="514" w:author="gg" w:date="2016-03-04T15:55:00Z">
        <w:r w:rsidR="003A4213" w:rsidRPr="00503D12">
          <w:rPr>
            <w:rFonts w:ascii="Arial" w:eastAsia="Times New Roman" w:hAnsi="Arial" w:cs="Arial"/>
            <w:color w:val="000000" w:themeColor="text1"/>
            <w:szCs w:val="24"/>
            <w:lang w:val="en-CA" w:eastAsia="en-CA"/>
          </w:rPr>
          <w:t>2013.</w:t>
        </w:r>
      </w:moveFrom>
      <w:moveFromRangeEnd w:id="513"/>
      <w:del w:id="515" w:author="gg" w:date="2016-03-04T15:55:00Z">
        <w:r w:rsidRPr="00C577B6">
          <w:rPr>
            <w:rFonts w:ascii="Arial" w:eastAsia="Times New Roman" w:hAnsi="Arial" w:cs="Arial"/>
            <w:color w:val="000000" w:themeColor="text1"/>
            <w:szCs w:val="24"/>
            <w:lang w:val="en-CA" w:eastAsia="en-CA"/>
          </w:rPr>
          <w:delText>08.011. PMID: 24029734.</w:delText>
        </w:r>
      </w:del>
    </w:p>
    <w:p w14:paraId="74EB549F" w14:textId="20545F0F"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516" w:author="gg" w:date="2016-03-04T15:55:00Z">
          <w:pPr>
            <w:spacing w:line="480" w:lineRule="auto"/>
          </w:pPr>
        </w:pPrChange>
      </w:pPr>
      <w:r w:rsidRPr="00503D12">
        <w:rPr>
          <w:rFonts w:ascii="Arial" w:eastAsia="Times New Roman" w:hAnsi="Arial" w:cs="Arial"/>
          <w:color w:val="000000" w:themeColor="text1"/>
          <w:szCs w:val="24"/>
          <w:lang w:eastAsia="en-CA"/>
        </w:rPr>
        <w:t xml:space="preserve">Fernandes, A. D., Macklaim, J. M., Linn, T. G., Reid, G., Gloor, G. B. 2013. ANOVA-like differential expression (ALDEx) analysis for mixed population RNA-Seq. </w:t>
      </w:r>
      <w:r w:rsidRPr="00503D12">
        <w:rPr>
          <w:rFonts w:ascii="Arial" w:eastAsia="Times New Roman" w:hAnsi="Arial" w:cs="Arial"/>
          <w:iCs/>
          <w:color w:val="000000" w:themeColor="text1"/>
          <w:szCs w:val="24"/>
          <w:lang w:eastAsia="en-CA"/>
        </w:rPr>
        <w:t xml:space="preserve">PloS </w:t>
      </w:r>
      <w:r w:rsidR="005B12C6" w:rsidRPr="00503D12">
        <w:rPr>
          <w:rFonts w:ascii="Arial" w:eastAsia="Times New Roman" w:hAnsi="Arial" w:cs="Arial"/>
          <w:iCs/>
          <w:color w:val="000000" w:themeColor="text1"/>
          <w:szCs w:val="24"/>
          <w:lang w:eastAsia="en-CA"/>
        </w:rPr>
        <w:t>O</w:t>
      </w:r>
      <w:r w:rsidRPr="00503D12">
        <w:rPr>
          <w:rFonts w:ascii="Arial" w:eastAsia="Times New Roman" w:hAnsi="Arial" w:cs="Arial"/>
          <w:iCs/>
          <w:color w:val="000000" w:themeColor="text1"/>
          <w:szCs w:val="24"/>
          <w:lang w:eastAsia="en-CA"/>
        </w:rPr>
        <w:t>ne</w:t>
      </w:r>
      <w:r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iCs/>
          <w:color w:val="000000" w:themeColor="text1"/>
          <w:szCs w:val="24"/>
          <w:lang w:eastAsia="en-CA"/>
        </w:rPr>
        <w:t>8</w:t>
      </w:r>
      <w:r w:rsidRPr="00503D12">
        <w:rPr>
          <w:rFonts w:ascii="Arial" w:eastAsia="Times New Roman" w:hAnsi="Arial" w:cs="Arial"/>
          <w:color w:val="000000" w:themeColor="text1"/>
          <w:szCs w:val="24"/>
          <w:lang w:eastAsia="en-CA"/>
        </w:rPr>
        <w:t>(7), e67019.</w:t>
      </w:r>
    </w:p>
    <w:p w14:paraId="5FCF8668" w14:textId="3E33C491" w:rsidR="00503D12" w:rsidRPr="00503D12" w:rsidRDefault="007B0216" w:rsidP="00503D12">
      <w:pPr>
        <w:pStyle w:val="ListParagraph"/>
        <w:numPr>
          <w:ilvl w:val="0"/>
          <w:numId w:val="5"/>
        </w:numPr>
        <w:spacing w:line="480" w:lineRule="auto"/>
        <w:rPr>
          <w:rFonts w:ascii="Arial" w:hAnsi="Arial"/>
          <w:color w:val="000000" w:themeColor="text1"/>
          <w:rPrChange w:id="517" w:author="gg" w:date="2016-03-04T15:55:00Z">
            <w:rPr>
              <w:rFonts w:ascii="Arial" w:hAnsi="Arial"/>
              <w:color w:val="000000" w:themeColor="text1"/>
              <w:lang w:val="en-CA"/>
            </w:rPr>
          </w:rPrChange>
        </w:rPr>
        <w:pPrChange w:id="518" w:author="gg" w:date="2016-03-04T15:55:00Z">
          <w:pPr>
            <w:spacing w:line="480" w:lineRule="auto"/>
          </w:pPr>
        </w:pPrChange>
      </w:pPr>
      <w:r w:rsidRPr="00503D12">
        <w:rPr>
          <w:rFonts w:ascii="Arial" w:eastAsia="Times New Roman" w:hAnsi="Arial" w:cs="Arial"/>
          <w:color w:val="000000" w:themeColor="text1"/>
          <w:szCs w:val="24"/>
          <w:lang w:val="en-CA" w:eastAsia="en-CA"/>
        </w:rPr>
        <w:t>Fernandes</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D</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Macklaim</w:t>
      </w:r>
      <w:r w:rsidR="005B12C6"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McMurrough</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T</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Edgell</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B. </w:t>
      </w:r>
      <w:r w:rsidR="003064BD" w:rsidRPr="00503D12">
        <w:rPr>
          <w:rFonts w:ascii="Arial" w:eastAsia="Times New Roman" w:hAnsi="Arial" w:cs="Arial"/>
          <w:color w:val="000000" w:themeColor="text1"/>
          <w:szCs w:val="24"/>
          <w:lang w:val="en-CA" w:eastAsia="en-CA"/>
        </w:rPr>
        <w:t xml:space="preserve">2014. </w:t>
      </w:r>
      <w:r w:rsidR="0031174E">
        <w:fldChar w:fldCharType="begin"/>
      </w:r>
      <w:r w:rsidR="0031174E">
        <w:instrText xml:space="preserve"> HYPERLINK "http://www-ncbi-nlm-nih-gov.proxy1.lib.uwo.ca/pubmed/24910773" </w:instrText>
      </w:r>
      <w:r w:rsidR="0031174E">
        <w:fldChar w:fldCharType="separate"/>
      </w:r>
      <w:r w:rsidRPr="00503D12">
        <w:rPr>
          <w:rFonts w:ascii="Arial" w:eastAsia="Times New Roman" w:hAnsi="Arial" w:cs="Arial"/>
          <w:color w:val="000000" w:themeColor="text1"/>
          <w:szCs w:val="24"/>
          <w:lang w:val="en-CA" w:eastAsia="en-CA"/>
        </w:rPr>
        <w:t>Unifying the analysis of high-throughput sequencing datasets: characterizing RNA-seq, 16S rRNA gene sequencing and selective growth experiments by compositional data analysis.</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Microbiome. 2:15. </w:t>
      </w:r>
      <w:del w:id="519" w:author="gg" w:date="2016-03-04T15:55:00Z">
        <w:r w:rsidRPr="00C577B6">
          <w:rPr>
            <w:rFonts w:ascii="Arial" w:eastAsia="Times New Roman" w:hAnsi="Arial" w:cs="Arial"/>
            <w:color w:val="000000" w:themeColor="text1"/>
            <w:szCs w:val="24"/>
            <w:lang w:val="en-CA" w:eastAsia="en-CA"/>
          </w:rPr>
          <w:delText>doi: 10.1186/2049-2618-2-15. eCollection 2014. PMID:24910773.</w:delText>
        </w:r>
      </w:del>
    </w:p>
    <w:p w14:paraId="25F521BC" w14:textId="612F9693"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520" w:author="gg" w:date="2016-03-04T15:55:00Z">
          <w:pPr>
            <w:spacing w:line="480" w:lineRule="auto"/>
          </w:pPr>
        </w:pPrChange>
      </w:pPr>
      <w:r w:rsidRPr="00503D12">
        <w:rPr>
          <w:rFonts w:ascii="Arial" w:eastAsia="Times New Roman" w:hAnsi="Arial" w:cs="Arial"/>
          <w:color w:val="000000" w:themeColor="text1"/>
          <w:szCs w:val="24"/>
          <w:lang w:eastAsia="en-CA"/>
        </w:rPr>
        <w:t>Filzmoser, P</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Hron, K</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Reimann, C</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2009. </w:t>
      </w:r>
      <w:r w:rsidRPr="00503D12">
        <w:rPr>
          <w:rFonts w:ascii="Arial" w:eastAsia="Times New Roman" w:hAnsi="Arial" w:cs="Arial"/>
          <w:bCs/>
          <w:iCs/>
          <w:color w:val="000000" w:themeColor="text1"/>
          <w:szCs w:val="24"/>
          <w:lang w:eastAsia="en-CA"/>
        </w:rPr>
        <w:t>Univariate statistical analysis of environmental (compositional) data: problems and possibilities</w:t>
      </w:r>
      <w:r w:rsidRPr="00503D12">
        <w:rPr>
          <w:rFonts w:ascii="Arial" w:eastAsia="Times New Roman" w:hAnsi="Arial" w:cs="Arial"/>
          <w:color w:val="000000" w:themeColor="text1"/>
          <w:szCs w:val="24"/>
          <w:lang w:eastAsia="en-CA"/>
        </w:rPr>
        <w:t xml:space="preserve">. Sci </w:t>
      </w:r>
      <w:del w:id="521" w:author="gg" w:date="2016-03-04T15:55:00Z">
        <w:r w:rsidRPr="007B0216">
          <w:rPr>
            <w:rFonts w:ascii="Arial" w:eastAsia="Times New Roman" w:hAnsi="Arial" w:cs="Arial"/>
            <w:color w:val="000000" w:themeColor="text1"/>
            <w:szCs w:val="24"/>
            <w:lang w:eastAsia="en-CA"/>
          </w:rPr>
          <w:delText>total</w:delText>
        </w:r>
      </w:del>
      <w:ins w:id="522" w:author="gg" w:date="2016-03-04T15:55:00Z">
        <w:r w:rsidRPr="00503D12">
          <w:rPr>
            <w:rFonts w:ascii="Arial" w:eastAsia="Times New Roman" w:hAnsi="Arial" w:cs="Arial"/>
            <w:color w:val="000000" w:themeColor="text1"/>
            <w:szCs w:val="24"/>
            <w:lang w:eastAsia="en-CA"/>
          </w:rPr>
          <w:t>t</w:t>
        </w:r>
        <w:r w:rsidR="003A4213" w:rsidRPr="00503D12">
          <w:rPr>
            <w:rFonts w:ascii="Arial" w:eastAsia="Times New Roman" w:hAnsi="Arial" w:cs="Arial"/>
            <w:color w:val="000000" w:themeColor="text1"/>
            <w:szCs w:val="24"/>
            <w:lang w:eastAsia="en-CA"/>
          </w:rPr>
          <w:t>T</w:t>
        </w:r>
        <w:r w:rsidRPr="00503D12">
          <w:rPr>
            <w:rFonts w:ascii="Arial" w:eastAsia="Times New Roman" w:hAnsi="Arial" w:cs="Arial"/>
            <w:color w:val="000000" w:themeColor="text1"/>
            <w:szCs w:val="24"/>
            <w:lang w:eastAsia="en-CA"/>
          </w:rPr>
          <w:t>tal</w:t>
        </w:r>
      </w:ins>
      <w:r w:rsidRPr="00503D12">
        <w:rPr>
          <w:rFonts w:ascii="Arial" w:eastAsia="Times New Roman" w:hAnsi="Arial" w:cs="Arial"/>
          <w:color w:val="000000" w:themeColor="text1"/>
          <w:szCs w:val="24"/>
          <w:lang w:eastAsia="en-CA"/>
        </w:rPr>
        <w:t xml:space="preserve"> Environ. 407:6100-8. </w:t>
      </w:r>
      <w:del w:id="523" w:author="gg" w:date="2016-03-04T15:55:00Z">
        <w:r w:rsidRPr="007B0216">
          <w:rPr>
            <w:rFonts w:ascii="Arial" w:eastAsia="Times New Roman" w:hAnsi="Arial" w:cs="Arial"/>
            <w:color w:val="000000" w:themeColor="text1"/>
            <w:szCs w:val="24"/>
            <w:lang w:eastAsia="en-CA"/>
          </w:rPr>
          <w:delText>DOI 10.1016/j.scitotenv.2009.08.008</w:delText>
        </w:r>
      </w:del>
    </w:p>
    <w:tbl>
      <w:tblPr>
        <w:tblW w:w="18400" w:type="dxa"/>
        <w:tblBorders>
          <w:top w:val="nil"/>
          <w:left w:val="nil"/>
          <w:right w:val="nil"/>
        </w:tblBorders>
        <w:tblLayout w:type="fixed"/>
        <w:tblLook w:val="0000" w:firstRow="0" w:lastRow="0" w:firstColumn="0" w:lastColumn="0" w:noHBand="0" w:noVBand="0"/>
      </w:tblPr>
      <w:tblGrid>
        <w:gridCol w:w="9200"/>
        <w:gridCol w:w="9200"/>
      </w:tblGrid>
      <w:tr w:rsidR="006072D2" w:rsidRPr="006072D2" w14:paraId="03E4D4D7" w14:textId="77777777" w:rsidTr="00C07A99">
        <w:trPr>
          <w:del w:id="524" w:author="gg" w:date="2016-03-04T15:55:00Z"/>
        </w:trPr>
        <w:tc>
          <w:tcPr>
            <w:tcW w:w="9200" w:type="dxa"/>
            <w:tcMar>
              <w:left w:w="160" w:type="nil"/>
              <w:bottom w:w="160" w:type="nil"/>
            </w:tcMar>
          </w:tcPr>
          <w:p w14:paraId="79B06E39" w14:textId="77777777" w:rsidR="006072D2" w:rsidRPr="006072D2" w:rsidRDefault="006072D2" w:rsidP="00C07A99">
            <w:pPr>
              <w:spacing w:line="480" w:lineRule="auto"/>
              <w:rPr>
                <w:del w:id="525" w:author="gg" w:date="2016-03-04T15:55:00Z"/>
                <w:rFonts w:ascii="Arial" w:eastAsia="Times New Roman" w:hAnsi="Arial" w:cs="Arial"/>
                <w:color w:val="000000" w:themeColor="text1"/>
                <w:szCs w:val="24"/>
                <w:lang w:eastAsia="en-CA"/>
              </w:rPr>
            </w:pPr>
            <w:del w:id="526" w:author="gg" w:date="2016-03-04T15:55:00Z">
              <w:r w:rsidRPr="006072D2">
                <w:rPr>
                  <w:rFonts w:ascii="Arial" w:eastAsia="Times New Roman" w:hAnsi="Arial" w:cs="Arial"/>
                  <w:color w:val="000000" w:themeColor="text1"/>
                  <w:szCs w:val="24"/>
                  <w:lang w:eastAsia="en-CA"/>
                </w:rPr>
                <w:delText xml:space="preserve">Friedman, J., Alm, E. J. 2012. Inferring </w:delText>
              </w:r>
              <w:r w:rsidR="005B12C6">
                <w:rPr>
                  <w:rFonts w:ascii="Arial" w:eastAsia="Times New Roman" w:hAnsi="Arial" w:cs="Arial"/>
                  <w:color w:val="000000" w:themeColor="text1"/>
                  <w:szCs w:val="24"/>
                  <w:lang w:eastAsia="en-CA"/>
                </w:rPr>
                <w:delText>c</w:delText>
              </w:r>
              <w:r w:rsidRPr="006072D2">
                <w:rPr>
                  <w:rFonts w:ascii="Arial" w:eastAsia="Times New Roman" w:hAnsi="Arial" w:cs="Arial"/>
                  <w:color w:val="000000" w:themeColor="text1"/>
                  <w:szCs w:val="24"/>
                  <w:lang w:eastAsia="en-CA"/>
                </w:rPr>
                <w:delText xml:space="preserve">orrelation </w:delText>
              </w:r>
              <w:r w:rsidR="005B12C6">
                <w:rPr>
                  <w:rFonts w:ascii="Arial" w:eastAsia="Times New Roman" w:hAnsi="Arial" w:cs="Arial"/>
                  <w:color w:val="000000" w:themeColor="text1"/>
                  <w:szCs w:val="24"/>
                  <w:lang w:eastAsia="en-CA"/>
                </w:rPr>
                <w:delText>n</w:delText>
              </w:r>
              <w:r w:rsidRPr="006072D2">
                <w:rPr>
                  <w:rFonts w:ascii="Arial" w:eastAsia="Times New Roman" w:hAnsi="Arial" w:cs="Arial"/>
                  <w:color w:val="000000" w:themeColor="text1"/>
                  <w:szCs w:val="24"/>
                  <w:lang w:eastAsia="en-CA"/>
                </w:rPr>
                <w:delText xml:space="preserve">etworks from </w:delText>
              </w:r>
              <w:r w:rsidR="005B12C6">
                <w:rPr>
                  <w:rFonts w:ascii="Arial" w:eastAsia="Times New Roman" w:hAnsi="Arial" w:cs="Arial"/>
                  <w:color w:val="000000" w:themeColor="text1"/>
                  <w:szCs w:val="24"/>
                  <w:lang w:eastAsia="en-CA"/>
                </w:rPr>
                <w:delText>g</w:delText>
              </w:r>
              <w:r w:rsidRPr="006072D2">
                <w:rPr>
                  <w:rFonts w:ascii="Arial" w:eastAsia="Times New Roman" w:hAnsi="Arial" w:cs="Arial"/>
                  <w:color w:val="000000" w:themeColor="text1"/>
                  <w:szCs w:val="24"/>
                  <w:lang w:eastAsia="en-CA"/>
                </w:rPr>
                <w:delText xml:space="preserve">enomic </w:delText>
              </w:r>
              <w:r w:rsidR="005B12C6">
                <w:rPr>
                  <w:rFonts w:ascii="Arial" w:eastAsia="Times New Roman" w:hAnsi="Arial" w:cs="Arial"/>
                  <w:color w:val="000000" w:themeColor="text1"/>
                  <w:szCs w:val="24"/>
                  <w:lang w:eastAsia="en-CA"/>
                </w:rPr>
                <w:delText>s</w:delText>
              </w:r>
              <w:r w:rsidRPr="006072D2">
                <w:rPr>
                  <w:rFonts w:ascii="Arial" w:eastAsia="Times New Roman" w:hAnsi="Arial" w:cs="Arial"/>
                  <w:color w:val="000000" w:themeColor="text1"/>
                  <w:szCs w:val="24"/>
                  <w:lang w:eastAsia="en-CA"/>
                </w:rPr>
                <w:delText xml:space="preserve">urvey </w:delText>
              </w:r>
              <w:r w:rsidR="005B12C6">
                <w:rPr>
                  <w:rFonts w:ascii="Arial" w:eastAsia="Times New Roman" w:hAnsi="Arial" w:cs="Arial"/>
                  <w:color w:val="000000" w:themeColor="text1"/>
                  <w:szCs w:val="24"/>
                  <w:lang w:eastAsia="en-CA"/>
                </w:rPr>
                <w:delText>d</w:delText>
              </w:r>
              <w:r w:rsidRPr="006072D2">
                <w:rPr>
                  <w:rFonts w:ascii="Arial" w:eastAsia="Times New Roman" w:hAnsi="Arial" w:cs="Arial"/>
                  <w:color w:val="000000" w:themeColor="text1"/>
                  <w:szCs w:val="24"/>
                  <w:lang w:eastAsia="en-CA"/>
                </w:rPr>
                <w:delText xml:space="preserve">ata. </w:delText>
              </w:r>
              <w:r w:rsidRPr="00C07A99">
                <w:rPr>
                  <w:rFonts w:ascii="Arial" w:eastAsia="Times New Roman" w:hAnsi="Arial" w:cs="Arial"/>
                  <w:iCs/>
                  <w:color w:val="000000" w:themeColor="text1"/>
                  <w:szCs w:val="24"/>
                  <w:lang w:eastAsia="en-CA"/>
                </w:rPr>
                <w:delText>PLoS Comput</w:delText>
              </w:r>
              <w:r w:rsidR="005B12C6">
                <w:rPr>
                  <w:rFonts w:ascii="Arial" w:eastAsia="Times New Roman" w:hAnsi="Arial" w:cs="Arial"/>
                  <w:iCs/>
                  <w:color w:val="000000" w:themeColor="text1"/>
                  <w:szCs w:val="24"/>
                  <w:lang w:eastAsia="en-CA"/>
                </w:rPr>
                <w:delText xml:space="preserve">. </w:delText>
              </w:r>
              <w:r w:rsidRPr="00C07A99">
                <w:rPr>
                  <w:rFonts w:ascii="Arial" w:eastAsia="Times New Roman" w:hAnsi="Arial" w:cs="Arial"/>
                  <w:iCs/>
                  <w:color w:val="000000" w:themeColor="text1"/>
                  <w:szCs w:val="24"/>
                  <w:lang w:eastAsia="en-CA"/>
                </w:rPr>
                <w:delText>Biol</w:delText>
              </w:r>
              <w:r w:rsidR="005B12C6">
                <w:rPr>
                  <w:rFonts w:ascii="Arial" w:eastAsia="Times New Roman" w:hAnsi="Arial" w:cs="Arial"/>
                  <w:color w:val="000000" w:themeColor="text1"/>
                  <w:szCs w:val="24"/>
                  <w:lang w:eastAsia="en-CA"/>
                </w:rPr>
                <w:delText>.</w:delText>
              </w:r>
              <w:r w:rsidRPr="006072D2">
                <w:rPr>
                  <w:rFonts w:ascii="Arial" w:eastAsia="Times New Roman" w:hAnsi="Arial" w:cs="Arial"/>
                  <w:color w:val="000000" w:themeColor="text1"/>
                  <w:szCs w:val="24"/>
                  <w:lang w:eastAsia="en-CA"/>
                </w:rPr>
                <w:delText xml:space="preserve"> </w:delText>
              </w:r>
              <w:r w:rsidRPr="00C07A99">
                <w:rPr>
                  <w:rFonts w:ascii="Arial" w:eastAsia="Times New Roman" w:hAnsi="Arial" w:cs="Arial"/>
                  <w:iCs/>
                  <w:color w:val="000000" w:themeColor="text1"/>
                  <w:szCs w:val="24"/>
                  <w:lang w:eastAsia="en-CA"/>
                </w:rPr>
                <w:delText>8</w:delText>
              </w:r>
              <w:r w:rsidRPr="006072D2">
                <w:rPr>
                  <w:rFonts w:ascii="Arial" w:eastAsia="Times New Roman" w:hAnsi="Arial" w:cs="Arial"/>
                  <w:color w:val="000000" w:themeColor="text1"/>
                  <w:szCs w:val="24"/>
                  <w:lang w:eastAsia="en-CA"/>
                </w:rPr>
                <w:delText>(9).</w:delText>
              </w:r>
            </w:del>
          </w:p>
        </w:tc>
        <w:tc>
          <w:tcPr>
            <w:tcW w:w="9200" w:type="dxa"/>
            <w:tcMar>
              <w:left w:w="160" w:type="nil"/>
              <w:bottom w:w="160" w:type="nil"/>
            </w:tcMar>
          </w:tcPr>
          <w:p w14:paraId="00818556" w14:textId="77777777" w:rsidR="006072D2" w:rsidRPr="006072D2" w:rsidRDefault="006072D2" w:rsidP="00C07A99">
            <w:pPr>
              <w:spacing w:line="480" w:lineRule="auto"/>
              <w:rPr>
                <w:del w:id="527" w:author="gg" w:date="2016-03-04T15:55:00Z"/>
                <w:rFonts w:ascii="Arial" w:eastAsia="Times New Roman" w:hAnsi="Arial" w:cs="Arial"/>
                <w:color w:val="000000" w:themeColor="text1"/>
                <w:szCs w:val="24"/>
                <w:lang w:eastAsia="en-CA"/>
              </w:rPr>
            </w:pPr>
          </w:p>
        </w:tc>
      </w:tr>
    </w:tbl>
    <w:p w14:paraId="1B1E1CE8" w14:textId="7CC5F01A" w:rsidR="00503D12" w:rsidRPr="00056F9D" w:rsidRDefault="007B0216" w:rsidP="00503D12">
      <w:pPr>
        <w:pStyle w:val="ListParagraph"/>
        <w:numPr>
          <w:ilvl w:val="0"/>
          <w:numId w:val="5"/>
        </w:numPr>
        <w:spacing w:line="480" w:lineRule="auto"/>
        <w:rPr>
          <w:rFonts w:ascii="Arial" w:hAnsi="Arial"/>
          <w:color w:val="000000" w:themeColor="text1"/>
          <w:rPrChange w:id="528" w:author="gg" w:date="2016-03-04T15:55:00Z">
            <w:rPr>
              <w:rFonts w:ascii="Arial" w:hAnsi="Arial"/>
              <w:color w:val="000000" w:themeColor="text1"/>
              <w:lang w:val="en-CA"/>
            </w:rPr>
          </w:rPrChange>
        </w:rPr>
        <w:pPrChange w:id="529" w:author="gg" w:date="2016-03-04T15:55:00Z">
          <w:pPr>
            <w:spacing w:line="480" w:lineRule="auto"/>
          </w:pPr>
        </w:pPrChange>
      </w:pPr>
      <w:r w:rsidRPr="00503D12">
        <w:rPr>
          <w:rFonts w:ascii="Arial" w:eastAsia="Times New Roman" w:hAnsi="Arial" w:cs="Arial"/>
          <w:color w:val="000000" w:themeColor="text1"/>
          <w:szCs w:val="24"/>
          <w:lang w:val="en-CA" w:eastAsia="en-CA"/>
        </w:rPr>
        <w:t>Frémont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Coomans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Massart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De Meirleir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w:t>
      </w:r>
      <w:ins w:id="530" w:author="gg" w:date="2016-03-04T15:55:00Z">
        <w:r w:rsidRPr="00503D12">
          <w:rPr>
            <w:rFonts w:ascii="Arial" w:eastAsia="Times New Roman" w:hAnsi="Arial" w:cs="Arial"/>
            <w:color w:val="000000" w:themeColor="text1"/>
            <w:szCs w:val="24"/>
            <w:lang w:val="en-CA" w:eastAsia="en-CA"/>
          </w:rPr>
          <w:t xml:space="preserve"> </w:t>
        </w:r>
      </w:ins>
      <w:moveToRangeStart w:id="531" w:author="gg" w:date="2016-03-04T15:55:00Z" w:name="move318726281"/>
      <w:moveTo w:id="532" w:author="gg" w:date="2016-03-04T15:55:00Z">
        <w:r w:rsidR="003A4213" w:rsidRPr="00503D12">
          <w:rPr>
            <w:rFonts w:ascii="Arial" w:eastAsia="Times New Roman" w:hAnsi="Arial" w:cs="Arial"/>
            <w:color w:val="000000" w:themeColor="text1"/>
            <w:szCs w:val="24"/>
            <w:lang w:val="en-CA" w:eastAsia="en-CA"/>
          </w:rPr>
          <w:t>2013.</w:t>
        </w:r>
      </w:moveTo>
      <w:moveToRangeEnd w:id="531"/>
      <w:r w:rsidR="003A4213" w:rsidRPr="00503D12">
        <w:rPr>
          <w:rFonts w:ascii="Arial" w:eastAsia="Times New Roman" w:hAnsi="Arial" w:cs="Arial"/>
          <w:color w:val="000000" w:themeColor="text1"/>
          <w:szCs w:val="24"/>
          <w:lang w:val="en-CA" w:eastAsia="en-CA"/>
        </w:rPr>
        <w:t xml:space="preserve"> </w:t>
      </w:r>
      <w:r w:rsidR="0031174E">
        <w:fldChar w:fldCharType="begin"/>
      </w:r>
      <w:r w:rsidR="0031174E">
        <w:instrText xml:space="preserve"> HYPERLINK "http://www-ncbi-nlm-nih-gov.proxy1.lib.uwo.ca/pubmed/23791918" </w:instrText>
      </w:r>
      <w:r w:rsidR="0031174E">
        <w:fldChar w:fldCharType="separate"/>
      </w:r>
      <w:r w:rsidRPr="00503D12">
        <w:rPr>
          <w:rFonts w:ascii="Arial" w:eastAsia="Times New Roman" w:hAnsi="Arial" w:cs="Arial"/>
          <w:color w:val="000000" w:themeColor="text1"/>
          <w:szCs w:val="24"/>
          <w:lang w:val="en-CA" w:eastAsia="en-CA"/>
        </w:rPr>
        <w:t xml:space="preserve">High-throughput 16S rRNA gene sequencing reveals alterations of intestinal </w:t>
      </w:r>
      <w:r w:rsidRPr="00503D12">
        <w:rPr>
          <w:rFonts w:ascii="Arial" w:eastAsia="Times New Roman" w:hAnsi="Arial" w:cs="Arial"/>
          <w:bCs/>
          <w:color w:val="000000" w:themeColor="text1"/>
          <w:szCs w:val="24"/>
          <w:lang w:val="en-CA" w:eastAsia="en-CA"/>
        </w:rPr>
        <w:t>microbiota</w:t>
      </w:r>
      <w:r w:rsidRPr="00503D12">
        <w:rPr>
          <w:rFonts w:ascii="Arial" w:eastAsia="Times New Roman" w:hAnsi="Arial" w:cs="Arial"/>
          <w:color w:val="000000" w:themeColor="text1"/>
          <w:szCs w:val="24"/>
          <w:lang w:val="en-CA" w:eastAsia="en-CA"/>
        </w:rPr>
        <w:t xml:space="preserve"> in myalgic encephalomyelitis/chronic fatigue syndrome patients.</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Anaerobe. </w:t>
      </w:r>
      <w:del w:id="533" w:author="gg" w:date="2016-03-04T15:55:00Z">
        <w:r w:rsidRPr="00D160F0">
          <w:rPr>
            <w:rFonts w:ascii="Arial" w:eastAsia="Times New Roman" w:hAnsi="Arial" w:cs="Arial"/>
            <w:color w:val="000000" w:themeColor="text1"/>
            <w:szCs w:val="24"/>
            <w:lang w:val="en-CA" w:eastAsia="en-CA"/>
          </w:rPr>
          <w:delText>2013 Aug;22:50-6. doi: 10.1016/j.anaerobe.2013.06.002. Epub 2013 Jun 19. PMID:23791918.</w:delText>
        </w:r>
      </w:del>
      <w:ins w:id="534" w:author="gg" w:date="2016-03-04T15:55:00Z">
        <w:r w:rsidRPr="00503D12">
          <w:rPr>
            <w:rFonts w:ascii="Arial" w:eastAsia="Times New Roman" w:hAnsi="Arial" w:cs="Arial"/>
            <w:color w:val="000000" w:themeColor="text1"/>
            <w:szCs w:val="24"/>
            <w:lang w:val="en-CA" w:eastAsia="en-CA"/>
          </w:rPr>
          <w:t xml:space="preserve">22:50-6. </w:t>
        </w:r>
      </w:ins>
    </w:p>
    <w:p w14:paraId="00308762" w14:textId="60C67B6A" w:rsidR="00056F9D" w:rsidRPr="00503D12" w:rsidRDefault="00056F9D" w:rsidP="00503D12">
      <w:pPr>
        <w:pStyle w:val="ListParagraph"/>
        <w:numPr>
          <w:ilvl w:val="0"/>
          <w:numId w:val="5"/>
        </w:numPr>
        <w:spacing w:line="480" w:lineRule="auto"/>
        <w:rPr>
          <w:ins w:id="535" w:author="gg" w:date="2016-03-04T15:55:00Z"/>
          <w:rFonts w:ascii="Arial" w:eastAsia="Times New Roman" w:hAnsi="Arial" w:cs="Arial"/>
          <w:color w:val="000000" w:themeColor="text1"/>
          <w:szCs w:val="24"/>
          <w:lang w:eastAsia="en-CA"/>
        </w:rPr>
      </w:pPr>
      <w:ins w:id="536" w:author="gg" w:date="2016-03-04T15:55:00Z">
        <w:r w:rsidRPr="00503D12">
          <w:rPr>
            <w:rFonts w:ascii="Arial" w:eastAsia="Times New Roman" w:hAnsi="Arial" w:cs="Arial"/>
            <w:color w:val="000000" w:themeColor="text1"/>
            <w:szCs w:val="24"/>
            <w:lang w:eastAsia="en-CA"/>
          </w:rPr>
          <w:t xml:space="preserve">Friedman, J., Alm, E. J. 2012. Inferring correlation networks from genomic survey data. </w:t>
        </w:r>
        <w:r w:rsidRPr="00503D12">
          <w:rPr>
            <w:rFonts w:ascii="Arial" w:eastAsia="Times New Roman" w:hAnsi="Arial" w:cs="Arial"/>
            <w:iCs/>
            <w:color w:val="000000" w:themeColor="text1"/>
            <w:szCs w:val="24"/>
            <w:lang w:eastAsia="en-CA"/>
          </w:rPr>
          <w:t>PLoS Comput. Biol</w:t>
        </w:r>
        <w:r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iCs/>
            <w:color w:val="000000" w:themeColor="text1"/>
            <w:szCs w:val="24"/>
            <w:lang w:eastAsia="en-CA"/>
          </w:rPr>
          <w:t>8</w:t>
        </w:r>
        <w:r w:rsidRPr="00503D12">
          <w:rPr>
            <w:rFonts w:ascii="Arial" w:eastAsia="Times New Roman" w:hAnsi="Arial" w:cs="Arial"/>
            <w:color w:val="000000" w:themeColor="text1"/>
            <w:szCs w:val="24"/>
            <w:lang w:eastAsia="en-CA"/>
          </w:rPr>
          <w:t>(9):</w:t>
        </w:r>
        <w:r>
          <w:t xml:space="preserve"> e1002687</w:t>
        </w:r>
      </w:ins>
    </w:p>
    <w:p w14:paraId="745C3200" w14:textId="50992364"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537" w:author="gg" w:date="2016-03-04T15:55:00Z">
          <w:pPr>
            <w:spacing w:line="480" w:lineRule="auto"/>
          </w:pPr>
        </w:pPrChange>
      </w:pPr>
      <w:r w:rsidRPr="00503D12">
        <w:rPr>
          <w:rFonts w:ascii="Arial" w:eastAsia="Times New Roman" w:hAnsi="Arial" w:cs="Arial"/>
          <w:color w:val="000000" w:themeColor="text1"/>
          <w:szCs w:val="24"/>
          <w:lang w:eastAsia="en-CA"/>
        </w:rPr>
        <w:t>Gentleman, R</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C., Carey, </w:t>
      </w:r>
      <w:r w:rsidR="005B12C6" w:rsidRPr="00503D12">
        <w:rPr>
          <w:rFonts w:ascii="Arial" w:eastAsia="Times New Roman" w:hAnsi="Arial" w:cs="Arial"/>
          <w:color w:val="000000" w:themeColor="text1"/>
          <w:szCs w:val="24"/>
          <w:lang w:eastAsia="en-CA"/>
        </w:rPr>
        <w:t xml:space="preserve">V. J., </w:t>
      </w:r>
      <w:r w:rsidRPr="00503D12">
        <w:rPr>
          <w:rFonts w:ascii="Arial" w:eastAsia="Times New Roman" w:hAnsi="Arial" w:cs="Arial"/>
          <w:color w:val="000000" w:themeColor="text1"/>
          <w:szCs w:val="24"/>
          <w:lang w:eastAsia="en-CA"/>
        </w:rPr>
        <w:t>Bates</w:t>
      </w:r>
      <w:r w:rsidR="005B12C6" w:rsidRPr="00503D12">
        <w:rPr>
          <w:rFonts w:ascii="Arial" w:eastAsia="Times New Roman" w:hAnsi="Arial" w:cs="Arial"/>
          <w:color w:val="000000" w:themeColor="text1"/>
          <w:szCs w:val="24"/>
          <w:lang w:eastAsia="en-CA"/>
        </w:rPr>
        <w:t xml:space="preserve">, D. M., </w:t>
      </w:r>
      <w:r w:rsidRPr="00503D12">
        <w:rPr>
          <w:rFonts w:ascii="Arial" w:eastAsia="Times New Roman" w:hAnsi="Arial" w:cs="Arial"/>
          <w:color w:val="000000" w:themeColor="text1"/>
          <w:szCs w:val="24"/>
          <w:lang w:eastAsia="en-CA"/>
        </w:rPr>
        <w:t>Bolstad,</w:t>
      </w:r>
      <w:r w:rsidR="005B12C6" w:rsidRPr="00503D12">
        <w:rPr>
          <w:rFonts w:ascii="Arial" w:eastAsia="Times New Roman" w:hAnsi="Arial" w:cs="Arial"/>
          <w:color w:val="000000" w:themeColor="text1"/>
          <w:szCs w:val="24"/>
          <w:lang w:eastAsia="en-CA"/>
        </w:rPr>
        <w:t xml:space="preserve"> B., </w:t>
      </w:r>
      <w:r w:rsidRPr="00503D12">
        <w:rPr>
          <w:rFonts w:ascii="Arial" w:eastAsia="Times New Roman" w:hAnsi="Arial" w:cs="Arial"/>
          <w:color w:val="000000" w:themeColor="text1"/>
          <w:szCs w:val="24"/>
          <w:lang w:eastAsia="en-CA"/>
        </w:rPr>
        <w:t xml:space="preserve">Dettling, </w:t>
      </w:r>
      <w:r w:rsidR="005B12C6" w:rsidRPr="00503D12">
        <w:rPr>
          <w:rFonts w:ascii="Arial" w:eastAsia="Times New Roman" w:hAnsi="Arial" w:cs="Arial"/>
          <w:color w:val="000000" w:themeColor="text1"/>
          <w:szCs w:val="24"/>
          <w:lang w:eastAsia="en-CA"/>
        </w:rPr>
        <w:t xml:space="preserve">M., </w:t>
      </w:r>
      <w:r w:rsidRPr="00503D12">
        <w:rPr>
          <w:rFonts w:ascii="Arial" w:eastAsia="Times New Roman" w:hAnsi="Arial" w:cs="Arial"/>
          <w:color w:val="000000" w:themeColor="text1"/>
          <w:szCs w:val="24"/>
          <w:lang w:eastAsia="en-CA"/>
        </w:rPr>
        <w:t>Dudoit,</w:t>
      </w:r>
      <w:r w:rsidR="005B12C6" w:rsidRPr="00503D12">
        <w:rPr>
          <w:rFonts w:ascii="Arial" w:eastAsia="Times New Roman" w:hAnsi="Arial" w:cs="Arial"/>
          <w:color w:val="000000" w:themeColor="text1"/>
          <w:szCs w:val="24"/>
          <w:lang w:eastAsia="en-CA"/>
        </w:rPr>
        <w:t xml:space="preserve"> S., </w:t>
      </w:r>
      <w:r w:rsidRPr="00503D12">
        <w:rPr>
          <w:rFonts w:ascii="Arial" w:eastAsia="Times New Roman" w:hAnsi="Arial" w:cs="Arial"/>
          <w:color w:val="000000" w:themeColor="text1"/>
          <w:szCs w:val="24"/>
          <w:lang w:eastAsia="en-CA"/>
        </w:rPr>
        <w:t>Ellis</w:t>
      </w:r>
      <w:r w:rsidR="005B12C6" w:rsidRPr="00503D12">
        <w:rPr>
          <w:rFonts w:ascii="Arial" w:eastAsia="Times New Roman" w:hAnsi="Arial" w:cs="Arial"/>
          <w:color w:val="000000" w:themeColor="text1"/>
          <w:szCs w:val="24"/>
          <w:lang w:eastAsia="en-CA"/>
        </w:rPr>
        <w:t xml:space="preserve">, B. </w:t>
      </w:r>
      <w:r w:rsidRPr="00503D12">
        <w:rPr>
          <w:rFonts w:ascii="Arial" w:eastAsia="Times New Roman" w:hAnsi="Arial" w:cs="Arial"/>
          <w:color w:val="000000" w:themeColor="text1"/>
          <w:szCs w:val="24"/>
          <w:lang w:eastAsia="en-CA"/>
        </w:rPr>
        <w:t xml:space="preserve"> et al. </w:t>
      </w:r>
      <w:r w:rsidR="005B12C6" w:rsidRPr="00503D12">
        <w:rPr>
          <w:rFonts w:ascii="Arial" w:eastAsia="Times New Roman" w:hAnsi="Arial" w:cs="Arial"/>
          <w:color w:val="000000" w:themeColor="text1"/>
          <w:szCs w:val="24"/>
          <w:lang w:eastAsia="en-CA"/>
        </w:rPr>
        <w:t xml:space="preserve"> 2004. </w:t>
      </w:r>
      <w:r w:rsidRPr="00503D12">
        <w:rPr>
          <w:rFonts w:ascii="Arial" w:eastAsia="Times New Roman" w:hAnsi="Arial" w:cs="Arial"/>
          <w:color w:val="000000" w:themeColor="text1"/>
          <w:szCs w:val="24"/>
          <w:lang w:eastAsia="en-CA"/>
        </w:rPr>
        <w:t xml:space="preserve">Bioconductor: open software development for computational biology and bioinformatics. </w:t>
      </w:r>
      <w:r w:rsidRPr="00503D12">
        <w:rPr>
          <w:rFonts w:ascii="Arial" w:eastAsia="Times New Roman" w:hAnsi="Arial" w:cs="Arial"/>
          <w:iCs/>
          <w:color w:val="000000" w:themeColor="text1"/>
          <w:szCs w:val="24"/>
          <w:lang w:eastAsia="en-CA"/>
        </w:rPr>
        <w:t>Gen</w:t>
      </w:r>
      <w:r w:rsidR="005B12C6" w:rsidRPr="00503D12">
        <w:rPr>
          <w:rFonts w:ascii="Arial" w:eastAsia="Times New Roman" w:hAnsi="Arial" w:cs="Arial"/>
          <w:iCs/>
          <w:color w:val="000000" w:themeColor="text1"/>
          <w:szCs w:val="24"/>
          <w:lang w:eastAsia="en-CA"/>
        </w:rPr>
        <w:t>. Biol.</w:t>
      </w:r>
      <w:r w:rsidRPr="00503D12">
        <w:rPr>
          <w:rFonts w:ascii="Arial" w:eastAsia="Times New Roman" w:hAnsi="Arial" w:cs="Arial"/>
          <w:color w:val="000000" w:themeColor="text1"/>
          <w:szCs w:val="24"/>
          <w:lang w:eastAsia="en-CA"/>
        </w:rPr>
        <w:t xml:space="preserve"> 5</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10</w:t>
      </w:r>
      <w:del w:id="538" w:author="gg" w:date="2016-03-04T15:55:00Z">
        <w:r w:rsidR="005B12C6">
          <w:rPr>
            <w:rFonts w:ascii="Arial" w:eastAsia="Times New Roman" w:hAnsi="Arial" w:cs="Arial"/>
            <w:color w:val="000000" w:themeColor="text1"/>
            <w:szCs w:val="24"/>
            <w:lang w:eastAsia="en-CA"/>
          </w:rPr>
          <w:delText>)</w:delText>
        </w:r>
        <w:r w:rsidRPr="007B0216">
          <w:rPr>
            <w:rFonts w:ascii="Arial" w:eastAsia="Times New Roman" w:hAnsi="Arial" w:cs="Arial"/>
            <w:color w:val="000000" w:themeColor="text1"/>
            <w:szCs w:val="24"/>
            <w:lang w:eastAsia="en-CA"/>
          </w:rPr>
          <w:delText xml:space="preserve"> :</w:delText>
        </w:r>
      </w:del>
      <w:ins w:id="539" w:author="gg" w:date="2016-03-04T15:55:00Z">
        <w:r w:rsidR="005B12C6"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w:t>
        </w:r>
      </w:ins>
      <w:r w:rsidRPr="00503D12">
        <w:rPr>
          <w:rFonts w:ascii="Arial" w:eastAsia="Times New Roman" w:hAnsi="Arial" w:cs="Arial"/>
          <w:color w:val="000000" w:themeColor="text1"/>
          <w:szCs w:val="24"/>
          <w:lang w:eastAsia="en-CA"/>
        </w:rPr>
        <w:t xml:space="preserve"> R80.</w:t>
      </w:r>
    </w:p>
    <w:p w14:paraId="0FF70F3B" w14:textId="1DEF9D5B" w:rsidR="00B865FA" w:rsidRPr="00503D12" w:rsidRDefault="00B865FA" w:rsidP="00503D12">
      <w:pPr>
        <w:pStyle w:val="ListParagraph"/>
        <w:numPr>
          <w:ilvl w:val="0"/>
          <w:numId w:val="5"/>
        </w:numPr>
        <w:spacing w:line="480" w:lineRule="auto"/>
        <w:rPr>
          <w:rFonts w:ascii="Arial" w:eastAsia="Times New Roman" w:hAnsi="Arial" w:cs="Arial"/>
          <w:color w:val="000000" w:themeColor="text1"/>
          <w:szCs w:val="24"/>
          <w:lang w:val="en-CA" w:eastAsia="en-CA"/>
        </w:rPr>
        <w:pPrChange w:id="540" w:author="gg" w:date="2016-03-04T15:55:00Z">
          <w:pPr>
            <w:spacing w:line="480" w:lineRule="auto"/>
          </w:pPr>
        </w:pPrChange>
      </w:pPr>
      <w:r w:rsidRPr="00503D12">
        <w:rPr>
          <w:rFonts w:ascii="Arial" w:eastAsia="Times New Roman" w:hAnsi="Arial" w:cs="Arial"/>
          <w:color w:val="000000" w:themeColor="text1"/>
          <w:szCs w:val="24"/>
          <w:lang w:val="en-CA" w:eastAsia="en-CA"/>
        </w:rPr>
        <w:t xml:space="preserve">Gloor, G.B., Macklaim, J.M., Fernandes, A.F. 2016. Displaying variation in large datasets: a visual summary of effect sizes. </w:t>
      </w:r>
      <w:del w:id="541" w:author="gg" w:date="2016-03-04T15:55:00Z">
        <w:r>
          <w:rPr>
            <w:rFonts w:ascii="Arial" w:eastAsia="Times New Roman" w:hAnsi="Arial" w:cs="Arial"/>
            <w:color w:val="000000" w:themeColor="text1"/>
            <w:szCs w:val="24"/>
            <w:lang w:val="en-CA" w:eastAsia="en-CA"/>
          </w:rPr>
          <w:delText>Journal of Computational and Graphical Statistics</w:delText>
        </w:r>
      </w:del>
      <w:ins w:id="542" w:author="gg" w:date="2016-03-04T15:55:00Z">
        <w:r w:rsidRPr="00503D12">
          <w:rPr>
            <w:rFonts w:ascii="Arial" w:eastAsia="Times New Roman" w:hAnsi="Arial" w:cs="Arial"/>
            <w:color w:val="000000" w:themeColor="text1"/>
            <w:szCs w:val="24"/>
            <w:lang w:val="en-CA" w:eastAsia="en-CA"/>
          </w:rPr>
          <w:t>J</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Comput</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Graph</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Stat</w:t>
        </w:r>
        <w:r w:rsidR="003A4213" w:rsidRPr="00503D12">
          <w:rPr>
            <w:rFonts w:ascii="Arial" w:eastAsia="Times New Roman" w:hAnsi="Arial" w:cs="Arial"/>
            <w:color w:val="000000" w:themeColor="text1"/>
            <w:szCs w:val="24"/>
            <w:lang w:val="en-CA" w:eastAsia="en-CA"/>
          </w:rPr>
          <w:t xml:space="preserve">. </w:t>
        </w:r>
      </w:ins>
      <w:r w:rsidRPr="00503D12">
        <w:rPr>
          <w:rFonts w:ascii="Arial" w:eastAsia="Times New Roman" w:hAnsi="Arial" w:cs="Arial"/>
          <w:color w:val="000000" w:themeColor="text1"/>
          <w:szCs w:val="24"/>
          <w:lang w:val="en-CA" w:eastAsia="en-CA"/>
        </w:rPr>
        <w:t xml:space="preserve"> (in press)</w:t>
      </w:r>
    </w:p>
    <w:p w14:paraId="62BE8C29" w14:textId="0C74605D" w:rsidR="00503D12" w:rsidRPr="00503D12" w:rsidRDefault="00722B8F" w:rsidP="00503D12">
      <w:pPr>
        <w:pStyle w:val="ListParagraph"/>
        <w:numPr>
          <w:ilvl w:val="0"/>
          <w:numId w:val="5"/>
        </w:numPr>
        <w:spacing w:line="480" w:lineRule="auto"/>
        <w:rPr>
          <w:rFonts w:ascii="Arial" w:eastAsia="Times New Roman" w:hAnsi="Arial" w:cs="Arial"/>
          <w:color w:val="000000" w:themeColor="text1"/>
          <w:szCs w:val="24"/>
          <w:lang w:val="en-CA" w:eastAsia="en-CA"/>
        </w:rPr>
        <w:pPrChange w:id="543" w:author="gg" w:date="2016-03-04T15:55:00Z">
          <w:pPr>
            <w:spacing w:line="480" w:lineRule="auto"/>
          </w:pPr>
        </w:pPrChange>
      </w:pPr>
      <w:r w:rsidRPr="00503D12">
        <w:rPr>
          <w:rFonts w:ascii="Arial" w:eastAsia="Times New Roman" w:hAnsi="Arial" w:cs="Arial"/>
          <w:color w:val="000000" w:themeColor="text1"/>
          <w:szCs w:val="24"/>
          <w:lang w:val="en-CA" w:eastAsia="en-CA"/>
        </w:rPr>
        <w:t xml:space="preserve">Hsiao, E. Y., McBride, S.W., Hsien, S., Sharon, G., Hyde, E.R., McCue, T., Codelli, J.A., Chow, J., Reisman, S.E., Petrosino, J.F., Patterson, P.H., Mazmanian,S.K. 2013. </w:t>
      </w:r>
      <w:r w:rsidR="0031174E">
        <w:fldChar w:fldCharType="begin"/>
      </w:r>
      <w:r w:rsidR="0031174E">
        <w:instrText xml:space="preserve"> HYPERLINK "http://www-ncbi-nlm-nih-gov.proxy1.lib.uwo.ca/pubmed/24315484" </w:instrText>
      </w:r>
      <w:r w:rsidR="0031174E">
        <w:fldChar w:fldCharType="separate"/>
      </w:r>
      <w:r w:rsidRPr="00503D12">
        <w:rPr>
          <w:rFonts w:ascii="Arial" w:eastAsia="Times New Roman" w:hAnsi="Arial" w:cs="Arial"/>
          <w:color w:val="000000" w:themeColor="text1"/>
          <w:szCs w:val="24"/>
          <w:lang w:val="en-CA" w:eastAsia="en-CA"/>
        </w:rPr>
        <w:t>Microbiota modulate behavioral and physiological abnormalities associated with neurodevelopmental disorders.</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Cell. 155(7):1451-63</w:t>
      </w:r>
      <w:del w:id="544" w:author="gg" w:date="2016-03-04T15:55:00Z">
        <w:r w:rsidRPr="00722B8F">
          <w:rPr>
            <w:rFonts w:ascii="Arial" w:eastAsia="Times New Roman" w:hAnsi="Arial" w:cs="Arial"/>
            <w:color w:val="000000" w:themeColor="text1"/>
            <w:szCs w:val="24"/>
            <w:lang w:val="en-CA" w:eastAsia="en-CA"/>
          </w:rPr>
          <w:delText>. doi: 10.1016/j.cell.2013.11.024. Epub 2013 Dec 5. PMID: 24315484</w:delText>
        </w:r>
      </w:del>
    </w:p>
    <w:p w14:paraId="67A17B04" w14:textId="77777777" w:rsidR="00231B69" w:rsidRPr="00503D12" w:rsidRDefault="00231B69" w:rsidP="00503D12">
      <w:pPr>
        <w:pStyle w:val="ListParagraph"/>
        <w:numPr>
          <w:ilvl w:val="0"/>
          <w:numId w:val="5"/>
        </w:numPr>
        <w:spacing w:line="480" w:lineRule="auto"/>
        <w:rPr>
          <w:rFonts w:ascii="Arial" w:eastAsia="Times New Roman" w:hAnsi="Arial" w:cs="Arial"/>
          <w:szCs w:val="24"/>
          <w:lang w:eastAsia="en-CA"/>
        </w:rPr>
        <w:pPrChange w:id="545" w:author="gg" w:date="2016-03-04T15:55:00Z">
          <w:pPr>
            <w:spacing w:line="480" w:lineRule="auto"/>
          </w:pPr>
        </w:pPrChange>
      </w:pPr>
      <w:moveFromRangeStart w:id="546" w:author="gg" w:date="2016-03-04T15:55:00Z" w:name="move318726282"/>
      <w:moveFrom w:id="547" w:author="gg" w:date="2016-03-04T15:55:00Z">
        <w:r w:rsidRPr="00503D12">
          <w:rPr>
            <w:rFonts w:ascii="Arial" w:eastAsia="Times New Roman" w:hAnsi="Arial" w:cs="Arial"/>
            <w:szCs w:val="24"/>
            <w:lang w:eastAsia="en-CA"/>
          </w:rPr>
          <w:t xml:space="preserve">Palarea-Albaladejo J., Antoni Martín-Fernández, J. 2015. </w:t>
        </w:r>
        <w:r w:rsidRPr="00503D12">
          <w:rPr>
            <w:rFonts w:ascii="Arial" w:eastAsia="Times New Roman" w:hAnsi="Arial" w:cs="Arial"/>
            <w:bCs/>
            <w:iCs/>
            <w:szCs w:val="24"/>
            <w:lang w:eastAsia="en-CA"/>
          </w:rPr>
          <w:t>zCompositions --- R package for multivariate imputation of left-censored data under a compositional approach</w:t>
        </w:r>
        <w:r w:rsidRPr="00503D12">
          <w:rPr>
            <w:rFonts w:ascii="Arial" w:eastAsia="Times New Roman" w:hAnsi="Arial" w:cs="Arial"/>
            <w:szCs w:val="24"/>
            <w:lang w:eastAsia="en-CA"/>
          </w:rPr>
          <w:t>. Chemometrics and Intelligent Laboratory Systems. 143:85-96</w:t>
        </w:r>
      </w:moveFrom>
    </w:p>
    <w:p w14:paraId="08E0EE67" w14:textId="77777777" w:rsidR="00D160F0" w:rsidRPr="00082BDF" w:rsidRDefault="00056F9D" w:rsidP="00C07A99">
      <w:pPr>
        <w:spacing w:line="480" w:lineRule="auto"/>
        <w:rPr>
          <w:del w:id="548" w:author="gg" w:date="2016-03-04T15:55:00Z"/>
          <w:rFonts w:ascii="Arial" w:eastAsia="Times New Roman" w:hAnsi="Arial" w:cs="Arial"/>
          <w:color w:val="000000" w:themeColor="text1"/>
          <w:szCs w:val="24"/>
          <w:lang w:val="en-CA" w:eastAsia="en-CA"/>
        </w:rPr>
      </w:pPr>
      <w:moveFromRangeStart w:id="549" w:author="gg" w:date="2016-03-04T15:55:00Z" w:name="move318726283"/>
      <w:moveFromRangeEnd w:id="546"/>
      <w:moveFrom w:id="550" w:author="gg" w:date="2016-03-04T15:55:00Z">
        <w:r w:rsidRPr="00503D12">
          <w:rPr>
            <w:rFonts w:ascii="Arial" w:eastAsia="Times New Roman" w:hAnsi="Arial" w:cs="Arial"/>
            <w:color w:val="000000" w:themeColor="text1"/>
            <w:szCs w:val="24"/>
            <w:lang w:val="en-CA" w:eastAsia="en-CA"/>
          </w:rPr>
          <w:t xml:space="preserve">Kwak, D.S., Jun, D.W., Seo, J.G., Chung, W.S., Park, S.E., Lee, K.N., Khalid-Saeed, W., Lee, H.L., Lee, O.Y., Yoon, B.C., Choi, H.S. 2014. </w:t>
        </w:r>
      </w:moveFrom>
      <w:moveFromRangeEnd w:id="549"/>
      <w:del w:id="551" w:author="gg" w:date="2016-03-04T15:55:00Z">
        <w:r w:rsidR="0031174E">
          <w:fldChar w:fldCharType="begin"/>
        </w:r>
        <w:r w:rsidR="0031174E">
          <w:delInstrText xml:space="preserve"> HYPERLINK "http://www-ncbi-nlm-nih-gov.proxy1.lib.uwo.ca/pubmed/25244414" </w:delInstrText>
        </w:r>
        <w:r w:rsidR="0031174E">
          <w:fldChar w:fldCharType="separate"/>
        </w:r>
        <w:r w:rsidR="00D160F0" w:rsidRPr="00D160F0">
          <w:rPr>
            <w:rFonts w:ascii="Arial" w:eastAsia="Times New Roman" w:hAnsi="Arial" w:cs="Arial"/>
            <w:color w:val="000000" w:themeColor="text1"/>
            <w:szCs w:val="24"/>
            <w:lang w:val="en-CA" w:eastAsia="en-CA"/>
          </w:rPr>
          <w:delText xml:space="preserve">Short-term probiotic therapy alleviates small intestinal bacterial overgrowth, but does not improve intestinal permeability in chronic liver </w:delText>
        </w:r>
        <w:r w:rsidR="00D160F0" w:rsidRPr="00D160F0">
          <w:rPr>
            <w:rFonts w:ascii="Arial" w:eastAsia="Times New Roman" w:hAnsi="Arial" w:cs="Arial"/>
            <w:bCs/>
            <w:color w:val="000000" w:themeColor="text1"/>
            <w:szCs w:val="24"/>
            <w:lang w:val="en-CA" w:eastAsia="en-CA"/>
          </w:rPr>
          <w:delText>disease</w:delText>
        </w:r>
        <w:r w:rsidR="00D160F0" w:rsidRPr="00D160F0">
          <w:rPr>
            <w:rFonts w:ascii="Arial" w:eastAsia="Times New Roman" w:hAnsi="Arial" w:cs="Arial"/>
            <w:color w:val="000000" w:themeColor="text1"/>
            <w:szCs w:val="24"/>
            <w:lang w:val="en-CA" w:eastAsia="en-CA"/>
          </w:rPr>
          <w:delText>.</w:delText>
        </w:r>
        <w:r w:rsidR="0031174E">
          <w:rPr>
            <w:rFonts w:ascii="Arial" w:eastAsia="Times New Roman" w:hAnsi="Arial" w:cs="Arial"/>
            <w:color w:val="000000" w:themeColor="text1"/>
            <w:szCs w:val="24"/>
            <w:lang w:val="en-CA" w:eastAsia="en-CA"/>
          </w:rPr>
          <w:fldChar w:fldCharType="end"/>
        </w:r>
      </w:del>
      <w:moveFromRangeStart w:id="552" w:author="gg" w:date="2016-03-04T15:55:00Z" w:name="move318726284"/>
      <w:moveFrom w:id="553" w:author="gg" w:date="2016-03-04T15:55:00Z">
        <w:r w:rsidRPr="00503D12">
          <w:rPr>
            <w:rFonts w:ascii="Arial" w:eastAsia="Times New Roman" w:hAnsi="Arial" w:cs="Arial"/>
            <w:color w:val="000000" w:themeColor="text1"/>
            <w:szCs w:val="24"/>
            <w:lang w:val="en-CA" w:eastAsia="en-CA"/>
          </w:rPr>
          <w:t xml:space="preserve"> Eur J Gastroenterol Hepatol. </w:t>
        </w:r>
        <w:moveFromRangeStart w:id="554" w:author="gg" w:date="2016-03-04T15:55:00Z" w:name="move318726285"/>
        <w:moveFromRangeEnd w:id="552"/>
        <w:r w:rsidRPr="00503D12">
          <w:rPr>
            <w:rFonts w:ascii="Arial" w:eastAsia="Times New Roman" w:hAnsi="Arial" w:cs="Arial"/>
            <w:color w:val="000000" w:themeColor="text1"/>
            <w:szCs w:val="24"/>
            <w:lang w:val="en-CA" w:eastAsia="en-CA"/>
          </w:rPr>
          <w:t xml:space="preserve">26(12):1353-9. </w:t>
        </w:r>
      </w:moveFrom>
      <w:moveFromRangeEnd w:id="554"/>
      <w:del w:id="555" w:author="gg" w:date="2016-03-04T15:55:00Z">
        <w:r w:rsidR="00D160F0" w:rsidRPr="00082BDF">
          <w:rPr>
            <w:rFonts w:ascii="Arial" w:eastAsia="Times New Roman" w:hAnsi="Arial" w:cs="Arial"/>
            <w:color w:val="000000" w:themeColor="text1"/>
            <w:szCs w:val="24"/>
            <w:lang w:val="en-CA" w:eastAsia="en-CA"/>
          </w:rPr>
          <w:delText>doi: 10.1097/MEG.0000000000000214.</w:delText>
        </w:r>
        <w:r w:rsidR="00D160F0" w:rsidRPr="00D160F0">
          <w:rPr>
            <w:rFonts w:ascii="Arial" w:eastAsia="Times New Roman" w:hAnsi="Arial" w:cs="Arial"/>
            <w:color w:val="000000" w:themeColor="text1"/>
            <w:szCs w:val="24"/>
            <w:lang w:val="en-CA" w:eastAsia="en-CA"/>
          </w:rPr>
          <w:delText xml:space="preserve"> </w:delText>
        </w:r>
        <w:r w:rsidR="00D160F0" w:rsidRPr="00082BDF">
          <w:rPr>
            <w:rFonts w:ascii="Arial" w:eastAsia="Times New Roman" w:hAnsi="Arial" w:cs="Arial"/>
            <w:color w:val="000000" w:themeColor="text1"/>
            <w:szCs w:val="24"/>
            <w:lang w:val="en-CA" w:eastAsia="en-CA"/>
          </w:rPr>
          <w:delText>PMID:</w:delText>
        </w:r>
        <w:r w:rsidR="00D160F0" w:rsidRPr="00D160F0">
          <w:rPr>
            <w:rFonts w:ascii="Arial" w:eastAsia="Times New Roman" w:hAnsi="Arial" w:cs="Arial"/>
            <w:color w:val="000000" w:themeColor="text1"/>
            <w:szCs w:val="24"/>
            <w:lang w:val="en-CA" w:eastAsia="en-CA"/>
          </w:rPr>
          <w:delText xml:space="preserve"> </w:delText>
        </w:r>
        <w:r w:rsidR="00D160F0" w:rsidRPr="00082BDF">
          <w:rPr>
            <w:rFonts w:ascii="Arial" w:eastAsia="Times New Roman" w:hAnsi="Arial" w:cs="Arial"/>
            <w:color w:val="000000" w:themeColor="text1"/>
            <w:szCs w:val="24"/>
            <w:lang w:val="en-CA" w:eastAsia="en-CA"/>
          </w:rPr>
          <w:delText>25244414</w:delText>
        </w:r>
        <w:r w:rsidR="00D160F0" w:rsidRPr="00D160F0">
          <w:rPr>
            <w:rFonts w:ascii="Arial" w:eastAsia="Times New Roman" w:hAnsi="Arial" w:cs="Arial"/>
            <w:color w:val="000000" w:themeColor="text1"/>
            <w:szCs w:val="24"/>
            <w:lang w:val="en-CA" w:eastAsia="en-CA"/>
          </w:rPr>
          <w:delText>.</w:delText>
        </w:r>
      </w:del>
    </w:p>
    <w:p w14:paraId="0CB62285" w14:textId="2FC3E2CF"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556" w:author="gg" w:date="2016-03-04T15:55:00Z">
          <w:pPr>
            <w:spacing w:line="480" w:lineRule="auto"/>
          </w:pPr>
        </w:pPrChange>
      </w:pPr>
      <w:r w:rsidRPr="00503D12">
        <w:rPr>
          <w:rFonts w:ascii="Arial" w:eastAsia="Times New Roman" w:hAnsi="Arial" w:cs="Arial"/>
          <w:color w:val="000000" w:themeColor="text1"/>
          <w:szCs w:val="24"/>
          <w:lang w:eastAsia="en-CA"/>
        </w:rPr>
        <w:t xml:space="preserve">Kuczynski, J., Stombaugh, J., Walters, W. A., González, A., Caporaso, J. G., Knight, R. 2012. Using QIIME to analyze 16S rRNA gene sequences from microbial communities. </w:t>
      </w:r>
      <w:r w:rsidRPr="00503D12">
        <w:rPr>
          <w:rFonts w:ascii="Arial" w:eastAsia="Times New Roman" w:hAnsi="Arial" w:cs="Arial"/>
          <w:iCs/>
          <w:color w:val="000000" w:themeColor="text1"/>
          <w:szCs w:val="24"/>
          <w:lang w:eastAsia="en-CA"/>
        </w:rPr>
        <w:t>Curr</w:t>
      </w:r>
      <w:r w:rsidR="005B12C6" w:rsidRPr="00503D12">
        <w:rPr>
          <w:rFonts w:ascii="Arial" w:eastAsia="Times New Roman" w:hAnsi="Arial" w:cs="Arial"/>
          <w:iCs/>
          <w:color w:val="000000" w:themeColor="text1"/>
          <w:szCs w:val="24"/>
          <w:lang w:eastAsia="en-CA"/>
        </w:rPr>
        <w:t>. Prot. Microbiol</w:t>
      </w:r>
      <w:r w:rsidR="005B12C6"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1E-5.</w:t>
      </w:r>
    </w:p>
    <w:p w14:paraId="4256F832" w14:textId="77777777" w:rsidR="00231B69" w:rsidRDefault="00231B69" w:rsidP="00503D12">
      <w:pPr>
        <w:pStyle w:val="ListParagraph"/>
        <w:numPr>
          <w:ilvl w:val="0"/>
          <w:numId w:val="5"/>
        </w:numPr>
        <w:spacing w:line="480" w:lineRule="auto"/>
        <w:rPr>
          <w:ins w:id="557" w:author="gg" w:date="2016-03-04T15:55:00Z"/>
          <w:rFonts w:ascii="Arial" w:eastAsia="Times New Roman" w:hAnsi="Arial" w:cs="Arial"/>
          <w:color w:val="000000" w:themeColor="text1"/>
          <w:szCs w:val="24"/>
          <w:lang w:eastAsia="en-CA"/>
        </w:rPr>
      </w:pPr>
      <w:ins w:id="558" w:author="gg" w:date="2016-03-04T15:55:00Z">
        <w:r w:rsidRPr="00503D12">
          <w:rPr>
            <w:rFonts w:ascii="Arial" w:eastAsia="Times New Roman" w:hAnsi="Arial" w:cs="Arial"/>
            <w:color w:val="000000" w:themeColor="text1"/>
            <w:szCs w:val="24"/>
            <w:lang w:eastAsia="en-CA"/>
          </w:rPr>
          <w:t>Kurtz, Zachary D and Müller, Christian L and Miraldi, Emily R and Littman, Dan R and Blaser, Martin J and Bonneau, Richard A 2015. Sparse and compositionally robust inference of microbial ecological networks. PLoS Comp. Bio. 11:e1004226</w:t>
        </w:r>
      </w:ins>
    </w:p>
    <w:p w14:paraId="710D34CE" w14:textId="40974AB9" w:rsidR="00056F9D" w:rsidRPr="00056F9D" w:rsidRDefault="00056F9D" w:rsidP="00056F9D">
      <w:pPr>
        <w:pStyle w:val="ListParagraph"/>
        <w:numPr>
          <w:ilvl w:val="0"/>
          <w:numId w:val="5"/>
        </w:numPr>
        <w:spacing w:line="480" w:lineRule="auto"/>
        <w:rPr>
          <w:ins w:id="559" w:author="gg" w:date="2016-03-04T15:55:00Z"/>
          <w:rFonts w:ascii="Arial" w:eastAsia="Times New Roman" w:hAnsi="Arial" w:cs="Arial"/>
          <w:color w:val="000000" w:themeColor="text1"/>
          <w:szCs w:val="24"/>
          <w:lang w:val="en-CA" w:eastAsia="en-CA"/>
        </w:rPr>
      </w:pPr>
      <w:moveToRangeStart w:id="560" w:author="gg" w:date="2016-03-04T15:55:00Z" w:name="move318726283"/>
      <w:moveTo w:id="561" w:author="gg" w:date="2016-03-04T15:55:00Z">
        <w:r w:rsidRPr="00503D12">
          <w:rPr>
            <w:rFonts w:ascii="Arial" w:eastAsia="Times New Roman" w:hAnsi="Arial" w:cs="Arial"/>
            <w:color w:val="000000" w:themeColor="text1"/>
            <w:szCs w:val="24"/>
            <w:lang w:val="en-CA" w:eastAsia="en-CA"/>
          </w:rPr>
          <w:t xml:space="preserve">Kwak, D.S., Jun, D.W., Seo, J.G., Chung, W.S., Park, S.E., Lee, K.N., Khalid-Saeed, W., Lee, H.L., Lee, O.Y., Yoon, B.C., Choi, H.S. 2014. </w:t>
        </w:r>
      </w:moveTo>
      <w:moveToRangeEnd w:id="560"/>
      <w:ins w:id="562" w:author="gg" w:date="2016-03-04T15:55:00Z">
        <w:r>
          <w:fldChar w:fldCharType="begin"/>
        </w:r>
        <w:r>
          <w:instrText xml:space="preserve"> HYPERLINK "http://www-ncbi-nlm-nih-gov.proxy1.lib.uwo.ca/pubmed/25244414" </w:instrText>
        </w:r>
        <w:r>
          <w:fldChar w:fldCharType="separate"/>
        </w:r>
        <w:r w:rsidRPr="00503D12">
          <w:rPr>
            <w:rFonts w:ascii="Arial" w:eastAsia="Times New Roman" w:hAnsi="Arial" w:cs="Arial"/>
            <w:color w:val="000000" w:themeColor="text1"/>
            <w:szCs w:val="24"/>
            <w:lang w:val="en-CA" w:eastAsia="en-CA"/>
          </w:rPr>
          <w:t xml:space="preserve">Short-term probiotic therapy alleviates small intestinal bacterial overgrowth, but does not improve intestinal permeability in chronic liver </w:t>
        </w:r>
        <w:r w:rsidRPr="00503D12">
          <w:rPr>
            <w:rFonts w:ascii="Arial" w:eastAsia="Times New Roman" w:hAnsi="Arial" w:cs="Arial"/>
            <w:bCs/>
            <w:color w:val="000000" w:themeColor="text1"/>
            <w:szCs w:val="24"/>
            <w:lang w:val="en-CA" w:eastAsia="en-CA"/>
          </w:rPr>
          <w:t>disease</w:t>
        </w:r>
        <w:r w:rsidRPr="00503D12">
          <w:rPr>
            <w:rFonts w:ascii="Arial" w:eastAsia="Times New Roman" w:hAnsi="Arial" w:cs="Arial"/>
            <w:color w:val="000000" w:themeColor="text1"/>
            <w:szCs w:val="24"/>
            <w:lang w:val="en-CA" w:eastAsia="en-CA"/>
          </w:rPr>
          <w:t>.</w:t>
        </w:r>
        <w:r>
          <w:rPr>
            <w:rFonts w:ascii="Arial" w:eastAsia="Times New Roman" w:hAnsi="Arial" w:cs="Arial"/>
            <w:color w:val="000000" w:themeColor="text1"/>
            <w:szCs w:val="24"/>
            <w:lang w:val="en-CA" w:eastAsia="en-CA"/>
          </w:rPr>
          <w:fldChar w:fldCharType="end"/>
        </w:r>
      </w:ins>
      <w:moveToRangeStart w:id="563" w:author="gg" w:date="2016-03-04T15:55:00Z" w:name="move318726284"/>
      <w:moveTo w:id="564" w:author="gg" w:date="2016-03-04T15:55:00Z">
        <w:r w:rsidRPr="00503D12">
          <w:rPr>
            <w:rFonts w:ascii="Arial" w:eastAsia="Times New Roman" w:hAnsi="Arial" w:cs="Arial"/>
            <w:color w:val="000000" w:themeColor="text1"/>
            <w:szCs w:val="24"/>
            <w:lang w:val="en-CA" w:eastAsia="en-CA"/>
          </w:rPr>
          <w:t xml:space="preserve"> Eur J Gastroenterol Hepatol. </w:t>
        </w:r>
        <w:moveToRangeStart w:id="565" w:author="gg" w:date="2016-03-04T15:55:00Z" w:name="move318726285"/>
        <w:moveToRangeEnd w:id="563"/>
        <w:r w:rsidRPr="00503D12">
          <w:rPr>
            <w:rFonts w:ascii="Arial" w:eastAsia="Times New Roman" w:hAnsi="Arial" w:cs="Arial"/>
            <w:color w:val="000000" w:themeColor="text1"/>
            <w:szCs w:val="24"/>
            <w:lang w:val="en-CA" w:eastAsia="en-CA"/>
          </w:rPr>
          <w:t xml:space="preserve">26(12):1353-9. </w:t>
        </w:r>
      </w:moveTo>
      <w:moveToRangeEnd w:id="565"/>
    </w:p>
    <w:p w14:paraId="7EB3955A" w14:textId="382698AB" w:rsidR="00831173" w:rsidRPr="00503D12" w:rsidRDefault="00D160F0" w:rsidP="00503D12">
      <w:pPr>
        <w:pStyle w:val="ListParagraph"/>
        <w:numPr>
          <w:ilvl w:val="0"/>
          <w:numId w:val="5"/>
        </w:numPr>
        <w:spacing w:line="480" w:lineRule="auto"/>
        <w:rPr>
          <w:rFonts w:ascii="Arial" w:eastAsia="Times New Roman" w:hAnsi="Arial" w:cs="Arial"/>
          <w:color w:val="000000" w:themeColor="text1"/>
          <w:szCs w:val="24"/>
          <w:lang w:val="en-CA" w:eastAsia="en-CA"/>
        </w:rPr>
        <w:pPrChange w:id="566" w:author="gg" w:date="2016-03-04T15:55:00Z">
          <w:pPr>
            <w:spacing w:line="480" w:lineRule="auto"/>
          </w:pPr>
        </w:pPrChange>
      </w:pPr>
      <w:r w:rsidRPr="00503D12">
        <w:rPr>
          <w:rFonts w:ascii="Arial" w:eastAsia="Times New Roman" w:hAnsi="Arial" w:cs="Arial"/>
          <w:color w:val="000000" w:themeColor="text1"/>
          <w:szCs w:val="24"/>
          <w:lang w:val="en-CA" w:eastAsia="en-CA"/>
        </w:rPr>
        <w:t xml:space="preserve">Lourenço, T.G., Heller, D., Silva-Boghossian, C.M., Cotton, S.L., Paster, B.J., Colombo, A.P. 2014. </w:t>
      </w:r>
      <w:r w:rsidR="0031174E">
        <w:fldChar w:fldCharType="begin"/>
      </w:r>
      <w:r w:rsidR="0031174E">
        <w:instrText xml:space="preserve"> HYPERLINK "http://www-ncbi-nlm-</w:instrText>
      </w:r>
      <w:r w:rsidR="0031174E">
        <w:instrText xml:space="preserve">nih-gov.proxy1.lib.uwo.ca/pubmed/25139407" </w:instrText>
      </w:r>
      <w:r w:rsidR="0031174E">
        <w:fldChar w:fldCharType="separate"/>
      </w:r>
      <w:r w:rsidRPr="00503D12">
        <w:rPr>
          <w:rFonts w:ascii="Arial" w:eastAsia="Times New Roman" w:hAnsi="Arial" w:cs="Arial"/>
          <w:color w:val="000000" w:themeColor="text1"/>
          <w:szCs w:val="24"/>
          <w:lang w:val="en-CA" w:eastAsia="en-CA"/>
        </w:rPr>
        <w:t>Microbial signature profiles of periodontally healthy and diseased patients.</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J Clin Periodontol. 41(11):1027-36. </w:t>
      </w:r>
      <w:del w:id="567" w:author="gg" w:date="2016-03-04T15:55:00Z">
        <w:r w:rsidRPr="00082BDF">
          <w:rPr>
            <w:rFonts w:ascii="Arial" w:eastAsia="Times New Roman" w:hAnsi="Arial" w:cs="Arial"/>
            <w:color w:val="000000" w:themeColor="text1"/>
            <w:szCs w:val="24"/>
            <w:lang w:val="en-CA" w:eastAsia="en-CA"/>
          </w:rPr>
          <w:delText>doi: 10.1111/jcpe.12302. Epub 2014 Sep 22.PMID:25139407</w:delText>
        </w:r>
      </w:del>
    </w:p>
    <w:p w14:paraId="715E2AB7" w14:textId="3BBBBB40" w:rsidR="007B0216" w:rsidRPr="00056F9D" w:rsidRDefault="007B0216" w:rsidP="00056F9D">
      <w:pPr>
        <w:pStyle w:val="ListParagraph"/>
        <w:numPr>
          <w:ilvl w:val="0"/>
          <w:numId w:val="5"/>
        </w:numPr>
        <w:spacing w:line="480" w:lineRule="auto"/>
        <w:rPr>
          <w:rFonts w:ascii="Arial" w:eastAsia="Times New Roman" w:hAnsi="Arial" w:cs="Arial"/>
          <w:bCs/>
          <w:color w:val="000000" w:themeColor="text1"/>
          <w:szCs w:val="24"/>
          <w:lang w:eastAsia="en-CA"/>
        </w:rPr>
        <w:pPrChange w:id="568" w:author="gg" w:date="2016-03-04T15:55:00Z">
          <w:pPr>
            <w:spacing w:line="480" w:lineRule="auto"/>
          </w:pPr>
        </w:pPrChange>
      </w:pPr>
      <w:r w:rsidRPr="00503D12">
        <w:rPr>
          <w:rFonts w:ascii="Arial" w:eastAsia="Times New Roman" w:hAnsi="Arial" w:cs="Arial"/>
          <w:bCs/>
          <w:color w:val="000000" w:themeColor="text1"/>
          <w:szCs w:val="24"/>
          <w:lang w:eastAsia="en-CA"/>
        </w:rPr>
        <w:t>Lovell, D</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Pawlowsky-Glahn, V</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Egozcue, J</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J</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Marguerat, S</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Bähler, J</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 xml:space="preserve">2015. </w:t>
      </w:r>
      <w:r w:rsidRPr="00503D12">
        <w:rPr>
          <w:rFonts w:ascii="Arial" w:eastAsia="Times New Roman" w:hAnsi="Arial" w:cs="Arial"/>
          <w:bCs/>
          <w:iCs/>
          <w:color w:val="000000" w:themeColor="text1"/>
          <w:szCs w:val="24"/>
          <w:lang w:eastAsia="en-CA"/>
        </w:rPr>
        <w:t>Proportionality: a valid alternative to correlation for relative data</w:t>
      </w:r>
      <w:r w:rsidRPr="00503D12">
        <w:rPr>
          <w:rFonts w:ascii="Arial" w:eastAsia="Times New Roman" w:hAnsi="Arial" w:cs="Arial"/>
          <w:bCs/>
          <w:color w:val="000000" w:themeColor="text1"/>
          <w:szCs w:val="24"/>
          <w:lang w:eastAsia="en-CA"/>
        </w:rPr>
        <w:t xml:space="preserve">. PLoS Comput Biol 11:e1004075. </w:t>
      </w:r>
      <w:del w:id="569" w:author="gg" w:date="2016-03-04T15:55:00Z">
        <w:r w:rsidRPr="007B0216">
          <w:rPr>
            <w:rFonts w:ascii="Arial" w:eastAsia="Times New Roman" w:hAnsi="Arial" w:cs="Arial"/>
            <w:bCs/>
            <w:color w:val="000000" w:themeColor="text1"/>
            <w:szCs w:val="24"/>
            <w:lang w:eastAsia="en-CA"/>
          </w:rPr>
          <w:delText>DOI 10.1371/journal.pcbi.1004075</w:delText>
        </w:r>
      </w:del>
    </w:p>
    <w:p w14:paraId="537987CE" w14:textId="64B41423" w:rsidR="00C577B6" w:rsidRPr="00503D12" w:rsidRDefault="00C577B6" w:rsidP="00503D12">
      <w:pPr>
        <w:pStyle w:val="ListParagraph"/>
        <w:numPr>
          <w:ilvl w:val="0"/>
          <w:numId w:val="5"/>
        </w:numPr>
        <w:spacing w:line="480" w:lineRule="auto"/>
        <w:rPr>
          <w:ins w:id="570" w:author="gg" w:date="2016-03-04T15:55:00Z"/>
          <w:rFonts w:ascii="Arial" w:eastAsia="Times New Roman" w:hAnsi="Arial" w:cs="Arial"/>
          <w:color w:val="000000" w:themeColor="text1"/>
          <w:szCs w:val="24"/>
          <w:lang w:val="en-CA" w:eastAsia="en-CA"/>
        </w:rPr>
      </w:pPr>
      <w:moveToRangeStart w:id="571" w:author="gg" w:date="2016-03-04T15:55:00Z" w:name="move318726286"/>
      <w:moveTo w:id="572" w:author="gg" w:date="2016-03-04T15:55:00Z">
        <w:r w:rsidRPr="00503D12">
          <w:rPr>
            <w:rFonts w:ascii="Arial" w:eastAsia="Times New Roman" w:hAnsi="Arial" w:cs="Arial"/>
            <w:bCs/>
            <w:color w:val="000000" w:themeColor="text1"/>
            <w:szCs w:val="24"/>
            <w:lang w:val="en-CA" w:eastAsia="en-CA"/>
          </w:rPr>
          <w:t>Macklaim</w:t>
        </w:r>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Clemente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Knight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 xml:space="preserve">G. </w:t>
        </w:r>
        <w:r w:rsidR="003064BD" w:rsidRPr="00503D12">
          <w:rPr>
            <w:rFonts w:ascii="Arial" w:eastAsia="Times New Roman" w:hAnsi="Arial" w:cs="Arial"/>
            <w:color w:val="000000" w:themeColor="text1"/>
            <w:szCs w:val="24"/>
            <w:lang w:val="en-CA" w:eastAsia="en-CA"/>
          </w:rPr>
          <w:t xml:space="preserve">2015. </w:t>
        </w:r>
        <w:r w:rsidR="0031174E">
          <w:fldChar w:fldCharType="begin"/>
        </w:r>
        <w:r w:rsidR="0031174E">
          <w:instrText xml:space="preserve"> HYPERLINK "http://www-ncbi-nlm-nih-gov.proxy1.lib.uwo.ca/pubmed/26282697" </w:instrText>
        </w:r>
        <w:r w:rsidR="0031174E">
          <w:fldChar w:fldCharType="separate"/>
        </w:r>
        <w:r w:rsidRPr="00503D12">
          <w:rPr>
            <w:rFonts w:ascii="Arial" w:eastAsia="Times New Roman" w:hAnsi="Arial" w:cs="Arial"/>
            <w:color w:val="000000" w:themeColor="text1"/>
            <w:szCs w:val="24"/>
            <w:lang w:val="en-CA" w:eastAsia="en-CA"/>
          </w:rPr>
          <w:t>Changes in vaginal microbiota following antimicrobial and probiotic therapy.</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Microb Ecol Health Dis. 26:27799. </w:t>
        </w:r>
      </w:moveTo>
      <w:moveToRangeEnd w:id="571"/>
    </w:p>
    <w:p w14:paraId="54CCECCD" w14:textId="77777777" w:rsidR="00056F9D" w:rsidRPr="00503D12" w:rsidRDefault="00056F9D" w:rsidP="00056F9D">
      <w:pPr>
        <w:pStyle w:val="ListParagraph"/>
        <w:numPr>
          <w:ilvl w:val="0"/>
          <w:numId w:val="5"/>
        </w:numPr>
        <w:spacing w:line="480" w:lineRule="auto"/>
        <w:rPr>
          <w:ins w:id="573" w:author="gg" w:date="2016-03-04T15:55:00Z"/>
          <w:rFonts w:ascii="Arial" w:eastAsia="Times New Roman" w:hAnsi="Arial" w:cs="Arial"/>
          <w:bCs/>
          <w:color w:val="000000" w:themeColor="text1"/>
          <w:szCs w:val="24"/>
          <w:lang w:eastAsia="en-CA"/>
        </w:rPr>
      </w:pPr>
      <w:ins w:id="574" w:author="gg" w:date="2016-03-04T15:55:00Z">
        <w:r w:rsidRPr="00503D12">
          <w:rPr>
            <w:rFonts w:ascii="Arial" w:eastAsia="Times New Roman" w:hAnsi="Arial" w:cs="Arial"/>
            <w:bCs/>
            <w:color w:val="000000" w:themeColor="text1"/>
            <w:szCs w:val="24"/>
            <w:lang w:eastAsia="en-CA"/>
          </w:rPr>
          <w:t xml:space="preserve">Mandal, S., Van Treuren, W., White, RA., and Eggesbø, M., Knight, R., Peddada, S. D. 2015. </w:t>
        </w:r>
        <w:r w:rsidRPr="00503D12">
          <w:rPr>
            <w:rFonts w:ascii="Arial" w:eastAsia="Times New Roman" w:hAnsi="Arial" w:cs="Arial"/>
            <w:bCs/>
            <w:iCs/>
            <w:color w:val="000000" w:themeColor="text1"/>
            <w:szCs w:val="24"/>
            <w:lang w:eastAsia="en-CA"/>
          </w:rPr>
          <w:t>Analysis of composition of microbiomes: a novel method for studying microbial composition. Microl. Ecol. Health Dis. 26:27663.</w:t>
        </w:r>
      </w:ins>
    </w:p>
    <w:p w14:paraId="65977AC6" w14:textId="77777777" w:rsidR="00056F9D" w:rsidRPr="00056F9D" w:rsidRDefault="00056F9D" w:rsidP="00056F9D">
      <w:pPr>
        <w:pStyle w:val="ListParagraph"/>
        <w:numPr>
          <w:ilvl w:val="0"/>
          <w:numId w:val="5"/>
        </w:numPr>
        <w:spacing w:line="480" w:lineRule="auto"/>
        <w:rPr>
          <w:rFonts w:ascii="Arial" w:hAnsi="Arial"/>
          <w:color w:val="0000FF"/>
          <w:u w:val="single"/>
          <w:lang w:val="en-CA"/>
          <w:rPrChange w:id="575" w:author="gg" w:date="2016-03-04T15:55:00Z">
            <w:rPr>
              <w:rFonts w:ascii="Arial" w:hAnsi="Arial"/>
              <w:color w:val="000000" w:themeColor="text1"/>
            </w:rPr>
          </w:rPrChange>
        </w:rPr>
        <w:pPrChange w:id="576" w:author="gg" w:date="2016-03-04T15:55:00Z">
          <w:pPr>
            <w:spacing w:line="480" w:lineRule="auto"/>
          </w:pPr>
        </w:pPrChange>
      </w:pPr>
      <w:r w:rsidRPr="00503D12">
        <w:rPr>
          <w:rFonts w:ascii="Arial" w:eastAsia="Times New Roman" w:hAnsi="Arial" w:cs="Arial"/>
          <w:bCs/>
          <w:color w:val="000000" w:themeColor="text1"/>
          <w:szCs w:val="24"/>
          <w:lang w:eastAsia="en-CA"/>
        </w:rPr>
        <w:t xml:space="preserve">Martín-Fernández, J. A., Barceló-Vidal, C., &amp; Pawlowsky-Glahn, V. 1998. Measures of difference for compositional data and hierarchical clustering methods. In A. Buccianti, G. Nardi, &amp; R. Potenza (Eds.), </w:t>
      </w:r>
      <w:r w:rsidRPr="00503D12">
        <w:rPr>
          <w:rFonts w:ascii="Arial" w:eastAsia="Times New Roman" w:hAnsi="Arial" w:cs="Arial"/>
          <w:bCs/>
          <w:iCs/>
          <w:color w:val="000000" w:themeColor="text1"/>
          <w:szCs w:val="24"/>
          <w:lang w:eastAsia="en-CA"/>
        </w:rPr>
        <w:t>Proc. IAMG</w:t>
      </w:r>
      <w:r w:rsidRPr="00503D12">
        <w:rPr>
          <w:rFonts w:ascii="Arial" w:eastAsia="Times New Roman" w:hAnsi="Arial" w:cs="Arial"/>
          <w:bCs/>
          <w:color w:val="000000" w:themeColor="text1"/>
          <w:szCs w:val="24"/>
          <w:lang w:eastAsia="en-CA"/>
        </w:rPr>
        <w:t xml:space="preserve"> (Vol. 98, pp. 526-531).</w:t>
      </w:r>
    </w:p>
    <w:p w14:paraId="785BCD7D" w14:textId="7F4DF344" w:rsidR="00D160F0" w:rsidRPr="00503D12" w:rsidRDefault="00D160F0" w:rsidP="00056F9D">
      <w:pPr>
        <w:pStyle w:val="ListParagraph"/>
        <w:numPr>
          <w:ilvl w:val="0"/>
          <w:numId w:val="5"/>
        </w:numPr>
        <w:spacing w:line="480" w:lineRule="auto"/>
        <w:rPr>
          <w:rStyle w:val="Hyperlink"/>
          <w:rFonts w:ascii="Arial" w:eastAsia="Times New Roman" w:hAnsi="Arial" w:cs="Arial"/>
          <w:szCs w:val="24"/>
          <w:lang w:val="en-CA" w:eastAsia="en-CA"/>
        </w:rPr>
        <w:pPrChange w:id="577" w:author="gg" w:date="2016-03-04T15:55:00Z">
          <w:pPr>
            <w:spacing w:line="480" w:lineRule="auto"/>
          </w:pPr>
        </w:pPrChange>
      </w:pPr>
      <w:moveToRangeStart w:id="578" w:author="gg" w:date="2016-03-04T15:55:00Z" w:name="move318726287"/>
      <w:moveTo w:id="579" w:author="gg" w:date="2016-03-04T15:55:00Z">
        <w:r w:rsidRPr="00503D12">
          <w:rPr>
            <w:rFonts w:ascii="Arial" w:eastAsia="Times New Roman" w:hAnsi="Arial" w:cs="Arial"/>
            <w:color w:val="000000" w:themeColor="text1"/>
            <w:szCs w:val="24"/>
            <w:lang w:val="en-CA" w:eastAsia="en-CA"/>
          </w:rPr>
          <w:t xml:space="preserve">Mazmanian, S. 2015. </w:t>
        </w:r>
        <w:r w:rsidR="0031174E">
          <w:fldChar w:fldCharType="begin"/>
        </w:r>
        <w:r w:rsidR="0031174E">
          <w:instrText xml:space="preserve"> HYPERLINK "https://sfari.org/funding/grants/abstracts/a-probiotic-therapy-for-autism" </w:instrText>
        </w:r>
        <w:r w:rsidR="0031174E">
          <w:fldChar w:fldCharType="separate"/>
        </w:r>
        <w:r w:rsidR="006E128B" w:rsidRPr="00503D12">
          <w:rPr>
            <w:rStyle w:val="Hyperlink"/>
            <w:rFonts w:ascii="Arial" w:eastAsia="Times New Roman" w:hAnsi="Arial" w:cs="Arial"/>
            <w:szCs w:val="24"/>
            <w:lang w:val="en-CA" w:eastAsia="en-CA"/>
          </w:rPr>
          <w:t>https://sfari.org/funding/grants/abstracts/a-probiotic-therapy-for-autism</w:t>
        </w:r>
        <w:r w:rsidR="0031174E">
          <w:rPr>
            <w:rStyle w:val="Hyperlink"/>
            <w:rFonts w:ascii="Arial" w:eastAsia="Times New Roman" w:hAnsi="Arial" w:cs="Arial"/>
            <w:szCs w:val="24"/>
            <w:lang w:val="en-CA" w:eastAsia="en-CA"/>
          </w:rPr>
          <w:fldChar w:fldCharType="end"/>
        </w:r>
        <w:r w:rsidR="00C07A99" w:rsidRPr="00503D12">
          <w:rPr>
            <w:rStyle w:val="Hyperlink"/>
            <w:rFonts w:ascii="Arial" w:eastAsia="Times New Roman" w:hAnsi="Arial" w:cs="Arial"/>
            <w:szCs w:val="24"/>
            <w:lang w:val="en-CA" w:eastAsia="en-CA"/>
          </w:rPr>
          <w:t xml:space="preserve">. </w:t>
        </w:r>
      </w:moveTo>
    </w:p>
    <w:p w14:paraId="74E72493" w14:textId="77777777" w:rsidR="00231B69" w:rsidRPr="00503D12" w:rsidRDefault="00231B69" w:rsidP="00503D12">
      <w:pPr>
        <w:pStyle w:val="ListParagraph"/>
        <w:numPr>
          <w:ilvl w:val="0"/>
          <w:numId w:val="5"/>
        </w:numPr>
        <w:spacing w:line="480" w:lineRule="auto"/>
        <w:rPr>
          <w:rFonts w:ascii="Arial" w:eastAsia="Times New Roman" w:hAnsi="Arial" w:cs="Arial"/>
          <w:szCs w:val="24"/>
          <w:lang w:eastAsia="en-CA"/>
        </w:rPr>
        <w:pPrChange w:id="580" w:author="gg" w:date="2016-03-04T15:55:00Z">
          <w:pPr>
            <w:spacing w:line="480" w:lineRule="auto"/>
          </w:pPr>
        </w:pPrChange>
      </w:pPr>
      <w:moveToRangeStart w:id="581" w:author="gg" w:date="2016-03-04T15:55:00Z" w:name="move318726282"/>
      <w:moveToRangeEnd w:id="578"/>
      <w:moveTo w:id="582" w:author="gg" w:date="2016-03-04T15:55:00Z">
        <w:r w:rsidRPr="00503D12">
          <w:rPr>
            <w:rFonts w:ascii="Arial" w:eastAsia="Times New Roman" w:hAnsi="Arial" w:cs="Arial"/>
            <w:szCs w:val="24"/>
            <w:lang w:eastAsia="en-CA"/>
          </w:rPr>
          <w:t xml:space="preserve">Palarea-Albaladejo J., Antoni Martín-Fernández, J. 2015. </w:t>
        </w:r>
        <w:r w:rsidRPr="00503D12">
          <w:rPr>
            <w:rFonts w:ascii="Arial" w:eastAsia="Times New Roman" w:hAnsi="Arial" w:cs="Arial"/>
            <w:bCs/>
            <w:iCs/>
            <w:szCs w:val="24"/>
            <w:lang w:eastAsia="en-CA"/>
          </w:rPr>
          <w:t>zCompositions --- R package for multivariate imputation of left-censored data under a compositional approach</w:t>
        </w:r>
        <w:r w:rsidRPr="00503D12">
          <w:rPr>
            <w:rFonts w:ascii="Arial" w:eastAsia="Times New Roman" w:hAnsi="Arial" w:cs="Arial"/>
            <w:szCs w:val="24"/>
            <w:lang w:eastAsia="en-CA"/>
          </w:rPr>
          <w:t>. Chemometrics and Intelligent Laboratory Systems. 143:85-96</w:t>
        </w:r>
      </w:moveTo>
    </w:p>
    <w:p w14:paraId="62731875" w14:textId="77777777"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583" w:author="gg" w:date="2016-03-04T15:55:00Z">
          <w:pPr>
            <w:spacing w:line="480" w:lineRule="auto"/>
          </w:pPr>
        </w:pPrChange>
      </w:pPr>
      <w:moveToRangeStart w:id="584" w:author="gg" w:date="2016-03-04T15:55:00Z" w:name="move318726288"/>
      <w:moveToRangeEnd w:id="581"/>
      <w:moveTo w:id="585" w:author="gg" w:date="2016-03-04T15:55:00Z">
        <w:r w:rsidRPr="00503D12">
          <w:rPr>
            <w:rFonts w:ascii="Arial" w:eastAsia="Times New Roman" w:hAnsi="Arial" w:cs="Arial"/>
            <w:color w:val="000000" w:themeColor="text1"/>
            <w:szCs w:val="24"/>
            <w:lang w:eastAsia="en-CA"/>
          </w:rPr>
          <w:t xml:space="preserve">Pawlowsky-Glahn, V., Egozcue, J. J., Tolosana-Delgado, R. 2015. </w:t>
        </w:r>
        <w:r w:rsidRPr="00503D12">
          <w:rPr>
            <w:rFonts w:ascii="Arial" w:eastAsia="Times New Roman" w:hAnsi="Arial" w:cs="Arial"/>
            <w:iCs/>
            <w:color w:val="000000" w:themeColor="text1"/>
            <w:szCs w:val="24"/>
            <w:lang w:eastAsia="en-CA"/>
          </w:rPr>
          <w:t>Modeling and Analysis of Compositional Data</w:t>
        </w:r>
        <w:r w:rsidRPr="00503D12">
          <w:rPr>
            <w:rFonts w:ascii="Arial" w:eastAsia="Times New Roman" w:hAnsi="Arial" w:cs="Arial"/>
            <w:color w:val="000000" w:themeColor="text1"/>
            <w:szCs w:val="24"/>
            <w:lang w:eastAsia="en-CA"/>
          </w:rPr>
          <w:t>. John Wiley &amp; Sons</w:t>
        </w:r>
        <w:r w:rsidR="009B5961" w:rsidRPr="00503D12">
          <w:rPr>
            <w:rFonts w:ascii="Arial" w:eastAsia="Times New Roman" w:hAnsi="Arial" w:cs="Arial"/>
            <w:color w:val="000000" w:themeColor="text1"/>
            <w:szCs w:val="24"/>
            <w:lang w:eastAsia="en-CA"/>
          </w:rPr>
          <w:t>. Springer. 258</w:t>
        </w:r>
        <w:r w:rsidR="00EE72E8" w:rsidRPr="00503D12">
          <w:rPr>
            <w:rFonts w:ascii="Arial" w:eastAsia="Times New Roman" w:hAnsi="Arial" w:cs="Arial"/>
            <w:color w:val="000000" w:themeColor="text1"/>
            <w:szCs w:val="24"/>
            <w:lang w:eastAsia="en-CA"/>
          </w:rPr>
          <w:t xml:space="preserve"> pg</w:t>
        </w:r>
        <w:r w:rsidR="009B5961" w:rsidRPr="00503D12">
          <w:rPr>
            <w:rFonts w:ascii="Arial" w:eastAsia="Times New Roman" w:hAnsi="Arial" w:cs="Arial"/>
            <w:color w:val="000000" w:themeColor="text1"/>
            <w:szCs w:val="24"/>
            <w:lang w:eastAsia="en-CA"/>
          </w:rPr>
          <w:t>, London, UK</w:t>
        </w:r>
        <w:r w:rsidRPr="00503D12">
          <w:rPr>
            <w:rFonts w:ascii="Arial" w:eastAsia="Times New Roman" w:hAnsi="Arial" w:cs="Arial"/>
            <w:color w:val="000000" w:themeColor="text1"/>
            <w:szCs w:val="24"/>
            <w:lang w:eastAsia="en-CA"/>
          </w:rPr>
          <w:t>.</w:t>
        </w:r>
      </w:moveTo>
    </w:p>
    <w:moveToRangeEnd w:id="584"/>
    <w:p w14:paraId="4A52E5D1" w14:textId="77777777" w:rsidR="00056F9D" w:rsidRPr="00503D12" w:rsidRDefault="00056F9D" w:rsidP="00056F9D">
      <w:pPr>
        <w:pStyle w:val="ListParagraph"/>
        <w:numPr>
          <w:ilvl w:val="0"/>
          <w:numId w:val="5"/>
        </w:numPr>
        <w:spacing w:line="480" w:lineRule="auto"/>
        <w:rPr>
          <w:rFonts w:ascii="Arial" w:eastAsia="Times New Roman" w:hAnsi="Arial" w:cs="Arial"/>
          <w:bCs/>
          <w:color w:val="000000" w:themeColor="text1"/>
          <w:szCs w:val="24"/>
          <w:lang w:eastAsia="en-CA"/>
        </w:rPr>
        <w:pPrChange w:id="586" w:author="gg" w:date="2016-03-04T15:55:00Z">
          <w:pPr>
            <w:spacing w:line="480" w:lineRule="auto"/>
          </w:pPr>
        </w:pPrChange>
      </w:pPr>
      <w:r w:rsidRPr="00503D12">
        <w:rPr>
          <w:rFonts w:ascii="Arial" w:eastAsia="Times New Roman" w:hAnsi="Arial" w:cs="Arial"/>
          <w:bCs/>
          <w:color w:val="000000" w:themeColor="text1"/>
          <w:szCs w:val="24"/>
          <w:lang w:eastAsia="en-CA"/>
        </w:rPr>
        <w:t xml:space="preserve">Pearson, K. 1896. </w:t>
      </w:r>
      <w:r w:rsidRPr="00503D12">
        <w:rPr>
          <w:rFonts w:ascii="Arial" w:eastAsia="Times New Roman" w:hAnsi="Arial" w:cs="Arial"/>
          <w:bCs/>
          <w:iCs/>
          <w:color w:val="000000" w:themeColor="text1"/>
          <w:szCs w:val="24"/>
          <w:lang w:eastAsia="en-CA"/>
        </w:rPr>
        <w:t>Mathematical contributions to the theory of evolution. -- on a form of spurious correlation which may arise when indices are used in the measurement of organs.</w:t>
      </w:r>
      <w:r w:rsidRPr="00503D12">
        <w:rPr>
          <w:rFonts w:ascii="Arial" w:eastAsia="Times New Roman" w:hAnsi="Arial" w:cs="Arial"/>
          <w:b/>
          <w:bCs/>
          <w:i/>
          <w:iCs/>
          <w:color w:val="000000" w:themeColor="text1"/>
          <w:szCs w:val="24"/>
          <w:lang w:eastAsia="en-CA"/>
        </w:rPr>
        <w:t xml:space="preserve"> </w:t>
      </w:r>
      <w:r w:rsidRPr="00503D12">
        <w:rPr>
          <w:rFonts w:ascii="Arial" w:eastAsia="Times New Roman" w:hAnsi="Arial" w:cs="Arial"/>
          <w:bCs/>
          <w:color w:val="000000" w:themeColor="text1"/>
          <w:szCs w:val="24"/>
          <w:lang w:eastAsia="en-CA"/>
        </w:rPr>
        <w:t>Proc. Royal Soc. Lond. 60:489-498</w:t>
      </w:r>
    </w:p>
    <w:p w14:paraId="4D3B2F77" w14:textId="77777777" w:rsidR="00C577B6" w:rsidRPr="00C577B6" w:rsidRDefault="00C577B6" w:rsidP="00C07A99">
      <w:pPr>
        <w:spacing w:line="480" w:lineRule="auto"/>
        <w:rPr>
          <w:del w:id="587" w:author="gg" w:date="2016-03-04T15:55:00Z"/>
          <w:rFonts w:ascii="Arial" w:eastAsia="Times New Roman" w:hAnsi="Arial" w:cs="Arial"/>
          <w:color w:val="000000" w:themeColor="text1"/>
          <w:szCs w:val="24"/>
          <w:lang w:val="en-CA" w:eastAsia="en-CA"/>
        </w:rPr>
      </w:pPr>
      <w:moveFromRangeStart w:id="588" w:author="gg" w:date="2016-03-04T15:55:00Z" w:name="move318726286"/>
      <w:moveFrom w:id="589" w:author="gg" w:date="2016-03-04T15:55:00Z">
        <w:r w:rsidRPr="00503D12">
          <w:rPr>
            <w:rFonts w:ascii="Arial" w:eastAsia="Times New Roman" w:hAnsi="Arial" w:cs="Arial"/>
            <w:bCs/>
            <w:color w:val="000000" w:themeColor="text1"/>
            <w:szCs w:val="24"/>
            <w:lang w:val="en-CA" w:eastAsia="en-CA"/>
          </w:rPr>
          <w:t>Macklaim</w:t>
        </w:r>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Clemente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Knight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 xml:space="preserve">G. </w:t>
        </w:r>
        <w:r w:rsidR="003064BD" w:rsidRPr="00503D12">
          <w:rPr>
            <w:rFonts w:ascii="Arial" w:eastAsia="Times New Roman" w:hAnsi="Arial" w:cs="Arial"/>
            <w:color w:val="000000" w:themeColor="text1"/>
            <w:szCs w:val="24"/>
            <w:lang w:val="en-CA" w:eastAsia="en-CA"/>
          </w:rPr>
          <w:t xml:space="preserve">2015. </w:t>
        </w:r>
        <w:r w:rsidR="0031174E">
          <w:fldChar w:fldCharType="begin"/>
        </w:r>
        <w:r w:rsidR="0031174E">
          <w:instrText xml:space="preserve"> HYPERLINK "http://www-ncbi-nlm-nih-gov.proxy1.lib.uwo.ca/pubmed/26282697" </w:instrText>
        </w:r>
        <w:r w:rsidR="0031174E">
          <w:fldChar w:fldCharType="separate"/>
        </w:r>
        <w:r w:rsidRPr="00503D12">
          <w:rPr>
            <w:rFonts w:ascii="Arial" w:eastAsia="Times New Roman" w:hAnsi="Arial" w:cs="Arial"/>
            <w:color w:val="000000" w:themeColor="text1"/>
            <w:szCs w:val="24"/>
            <w:lang w:val="en-CA" w:eastAsia="en-CA"/>
          </w:rPr>
          <w:t>Changes in vaginal microbiota following antimicrobial and probiotic therapy.</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Microb Ecol Health Dis. 26:27799. </w:t>
        </w:r>
      </w:moveFrom>
      <w:moveFromRangeEnd w:id="588"/>
      <w:del w:id="590" w:author="gg" w:date="2016-03-04T15:55:00Z">
        <w:r w:rsidRPr="00C577B6">
          <w:rPr>
            <w:rFonts w:ascii="Arial" w:eastAsia="Times New Roman" w:hAnsi="Arial" w:cs="Arial"/>
            <w:color w:val="000000" w:themeColor="text1"/>
            <w:szCs w:val="24"/>
            <w:lang w:val="en-CA" w:eastAsia="en-CA"/>
          </w:rPr>
          <w:delText>doi: 10.3402/mehd.v26.27799. eCollection 2015. PMID: 26282697.</w:delText>
        </w:r>
      </w:del>
    </w:p>
    <w:p w14:paraId="7298BE8C" w14:textId="77777777" w:rsidR="00D160F0" w:rsidRPr="00503D12" w:rsidRDefault="00D160F0" w:rsidP="00056F9D">
      <w:pPr>
        <w:pStyle w:val="ListParagraph"/>
        <w:numPr>
          <w:ilvl w:val="0"/>
          <w:numId w:val="5"/>
        </w:numPr>
        <w:spacing w:line="480" w:lineRule="auto"/>
        <w:rPr>
          <w:rStyle w:val="Hyperlink"/>
          <w:rFonts w:ascii="Arial" w:eastAsia="Times New Roman" w:hAnsi="Arial" w:cs="Arial"/>
          <w:szCs w:val="24"/>
          <w:lang w:val="en-CA" w:eastAsia="en-CA"/>
        </w:rPr>
        <w:pPrChange w:id="591" w:author="gg" w:date="2016-03-04T15:55:00Z">
          <w:pPr>
            <w:spacing w:line="480" w:lineRule="auto"/>
          </w:pPr>
        </w:pPrChange>
      </w:pPr>
      <w:moveFromRangeStart w:id="592" w:author="gg" w:date="2016-03-04T15:55:00Z" w:name="move318726287"/>
      <w:moveFrom w:id="593" w:author="gg" w:date="2016-03-04T15:55:00Z">
        <w:r w:rsidRPr="00503D12">
          <w:rPr>
            <w:rFonts w:ascii="Arial" w:eastAsia="Times New Roman" w:hAnsi="Arial" w:cs="Arial"/>
            <w:color w:val="000000" w:themeColor="text1"/>
            <w:szCs w:val="24"/>
            <w:lang w:val="en-CA" w:eastAsia="en-CA"/>
          </w:rPr>
          <w:t xml:space="preserve">Mazmanian, S. 2015. </w:t>
        </w:r>
        <w:r w:rsidR="0031174E">
          <w:fldChar w:fldCharType="begin"/>
        </w:r>
        <w:r w:rsidR="0031174E">
          <w:instrText xml:space="preserve"> HYPERLINK "https://sfari.org/funding/grants/abstracts/a-probiotic-therapy-for-autism" </w:instrText>
        </w:r>
        <w:r w:rsidR="0031174E">
          <w:fldChar w:fldCharType="separate"/>
        </w:r>
        <w:r w:rsidR="006E128B" w:rsidRPr="00503D12">
          <w:rPr>
            <w:rStyle w:val="Hyperlink"/>
            <w:rFonts w:ascii="Arial" w:eastAsia="Times New Roman" w:hAnsi="Arial" w:cs="Arial"/>
            <w:szCs w:val="24"/>
            <w:lang w:val="en-CA" w:eastAsia="en-CA"/>
          </w:rPr>
          <w:t>https://sfari.org/funding/grants/abstracts/a-probiotic-therapy-for-autism</w:t>
        </w:r>
        <w:r w:rsidR="0031174E">
          <w:rPr>
            <w:rStyle w:val="Hyperlink"/>
            <w:rFonts w:ascii="Arial" w:eastAsia="Times New Roman" w:hAnsi="Arial" w:cs="Arial"/>
            <w:szCs w:val="24"/>
            <w:lang w:val="en-CA" w:eastAsia="en-CA"/>
          </w:rPr>
          <w:fldChar w:fldCharType="end"/>
        </w:r>
        <w:r w:rsidR="00C07A99" w:rsidRPr="00503D12">
          <w:rPr>
            <w:rStyle w:val="Hyperlink"/>
            <w:rFonts w:ascii="Arial" w:eastAsia="Times New Roman" w:hAnsi="Arial" w:cs="Arial"/>
            <w:szCs w:val="24"/>
            <w:lang w:val="en-CA" w:eastAsia="en-CA"/>
          </w:rPr>
          <w:t xml:space="preserve">. </w:t>
        </w:r>
      </w:moveFrom>
    </w:p>
    <w:p w14:paraId="68D2E449" w14:textId="77777777"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594" w:author="gg" w:date="2016-03-04T15:55:00Z">
          <w:pPr>
            <w:spacing w:line="480" w:lineRule="auto"/>
          </w:pPr>
        </w:pPrChange>
      </w:pPr>
      <w:moveFromRangeStart w:id="595" w:author="gg" w:date="2016-03-04T15:55:00Z" w:name="move318726288"/>
      <w:moveFromRangeEnd w:id="592"/>
      <w:moveFrom w:id="596" w:author="gg" w:date="2016-03-04T15:55:00Z">
        <w:r w:rsidRPr="00503D12">
          <w:rPr>
            <w:rFonts w:ascii="Arial" w:eastAsia="Times New Roman" w:hAnsi="Arial" w:cs="Arial"/>
            <w:color w:val="000000" w:themeColor="text1"/>
            <w:szCs w:val="24"/>
            <w:lang w:eastAsia="en-CA"/>
          </w:rPr>
          <w:t xml:space="preserve">Pawlowsky-Glahn, V., Egozcue, J. J., Tolosana-Delgado, R. 2015. </w:t>
        </w:r>
        <w:r w:rsidRPr="00503D12">
          <w:rPr>
            <w:rFonts w:ascii="Arial" w:eastAsia="Times New Roman" w:hAnsi="Arial" w:cs="Arial"/>
            <w:iCs/>
            <w:color w:val="000000" w:themeColor="text1"/>
            <w:szCs w:val="24"/>
            <w:lang w:eastAsia="en-CA"/>
          </w:rPr>
          <w:t>Modeling and Analysis of Compositional Data</w:t>
        </w:r>
        <w:r w:rsidRPr="00503D12">
          <w:rPr>
            <w:rFonts w:ascii="Arial" w:eastAsia="Times New Roman" w:hAnsi="Arial" w:cs="Arial"/>
            <w:color w:val="000000" w:themeColor="text1"/>
            <w:szCs w:val="24"/>
            <w:lang w:eastAsia="en-CA"/>
          </w:rPr>
          <w:t>. John Wiley &amp; Sons</w:t>
        </w:r>
        <w:r w:rsidR="009B5961" w:rsidRPr="00503D12">
          <w:rPr>
            <w:rFonts w:ascii="Arial" w:eastAsia="Times New Roman" w:hAnsi="Arial" w:cs="Arial"/>
            <w:color w:val="000000" w:themeColor="text1"/>
            <w:szCs w:val="24"/>
            <w:lang w:eastAsia="en-CA"/>
          </w:rPr>
          <w:t>. Springer. 258</w:t>
        </w:r>
        <w:r w:rsidR="00EE72E8" w:rsidRPr="00503D12">
          <w:rPr>
            <w:rFonts w:ascii="Arial" w:eastAsia="Times New Roman" w:hAnsi="Arial" w:cs="Arial"/>
            <w:color w:val="000000" w:themeColor="text1"/>
            <w:szCs w:val="24"/>
            <w:lang w:eastAsia="en-CA"/>
          </w:rPr>
          <w:t xml:space="preserve"> pg</w:t>
        </w:r>
        <w:r w:rsidR="009B5961" w:rsidRPr="00503D12">
          <w:rPr>
            <w:rFonts w:ascii="Arial" w:eastAsia="Times New Roman" w:hAnsi="Arial" w:cs="Arial"/>
            <w:color w:val="000000" w:themeColor="text1"/>
            <w:szCs w:val="24"/>
            <w:lang w:eastAsia="en-CA"/>
          </w:rPr>
          <w:t>, London, UK</w:t>
        </w:r>
        <w:r w:rsidRPr="00503D12">
          <w:rPr>
            <w:rFonts w:ascii="Arial" w:eastAsia="Times New Roman" w:hAnsi="Arial" w:cs="Arial"/>
            <w:color w:val="000000" w:themeColor="text1"/>
            <w:szCs w:val="24"/>
            <w:lang w:eastAsia="en-CA"/>
          </w:rPr>
          <w:t>.</w:t>
        </w:r>
      </w:moveFrom>
    </w:p>
    <w:moveFromRangeEnd w:id="595"/>
    <w:p w14:paraId="25B1290A" w14:textId="2C0B6C01" w:rsidR="006E128B" w:rsidRPr="00503D12" w:rsidRDefault="006E128B" w:rsidP="00503D12">
      <w:pPr>
        <w:pStyle w:val="ListParagraph"/>
        <w:numPr>
          <w:ilvl w:val="0"/>
          <w:numId w:val="5"/>
        </w:numPr>
        <w:spacing w:line="480" w:lineRule="auto"/>
        <w:rPr>
          <w:rFonts w:ascii="Arial" w:eastAsia="Times New Roman" w:hAnsi="Arial" w:cs="Arial"/>
          <w:color w:val="000000" w:themeColor="text1"/>
          <w:szCs w:val="24"/>
          <w:lang w:eastAsia="en-CA"/>
        </w:rPr>
        <w:pPrChange w:id="597" w:author="gg" w:date="2016-03-04T15:55:00Z">
          <w:pPr>
            <w:spacing w:line="480" w:lineRule="auto"/>
          </w:pPr>
        </w:pPrChange>
      </w:pPr>
      <w:r w:rsidRPr="00503D12">
        <w:rPr>
          <w:rFonts w:ascii="Arial" w:eastAsia="Times New Roman" w:hAnsi="Arial" w:cs="Arial"/>
          <w:color w:val="000000" w:themeColor="text1"/>
          <w:szCs w:val="24"/>
          <w:lang w:eastAsia="en-CA"/>
        </w:rPr>
        <w:t>R Core Team 2015. R: A language and environment for statistical computing. R Foundation for Statistical Computing, Vienna, Austria. sURL https://www.R-project.org/.</w:t>
      </w:r>
    </w:p>
    <w:p w14:paraId="1F53FEF5" w14:textId="7D8CC638" w:rsidR="00262741" w:rsidRPr="00503D12" w:rsidRDefault="007B0216" w:rsidP="00503D12">
      <w:pPr>
        <w:pStyle w:val="ListParagraph"/>
        <w:numPr>
          <w:ilvl w:val="0"/>
          <w:numId w:val="5"/>
        </w:numPr>
        <w:spacing w:line="480" w:lineRule="auto"/>
        <w:rPr>
          <w:rFonts w:ascii="Arial" w:hAnsi="Arial"/>
          <w:color w:val="000000" w:themeColor="text1"/>
          <w:lang w:val="en-CA"/>
          <w:rPrChange w:id="598" w:author="gg" w:date="2016-03-04T15:55:00Z">
            <w:rPr>
              <w:rFonts w:ascii="Times New Roman" w:hAnsi="Times New Roman"/>
              <w:lang w:val="en-CA"/>
            </w:rPr>
          </w:rPrChange>
        </w:rPr>
        <w:pPrChange w:id="599" w:author="gg" w:date="2016-03-04T15:55:00Z">
          <w:pPr>
            <w:spacing w:line="480" w:lineRule="auto"/>
          </w:pPr>
        </w:pPrChange>
      </w:pPr>
      <w:r w:rsidRPr="00503D12">
        <w:rPr>
          <w:rFonts w:ascii="Arial" w:eastAsia="Times New Roman" w:hAnsi="Arial" w:cs="Arial"/>
          <w:color w:val="000000" w:themeColor="text1"/>
          <w:szCs w:val="24"/>
          <w:lang w:val="en-CA" w:eastAsia="en-CA"/>
        </w:rPr>
        <w:t>Rajca</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Grondin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V</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Louis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Vernier-Massouille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Grimaud</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Bouhnik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Laharie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Dupas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Pillant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H</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Picon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Veyrac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Flamant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Savoye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Jian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Devos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Paintaud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Piver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Allez</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Mary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Sokol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H</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Colombel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F</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Seksik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P. </w:t>
      </w:r>
      <w:r w:rsidR="003064BD" w:rsidRPr="00503D12">
        <w:rPr>
          <w:rFonts w:ascii="Arial" w:eastAsia="Times New Roman" w:hAnsi="Arial" w:cs="Arial"/>
          <w:color w:val="000000" w:themeColor="text1"/>
          <w:szCs w:val="24"/>
          <w:lang w:val="en-CA" w:eastAsia="en-CA"/>
        </w:rPr>
        <w:t xml:space="preserve">2014. </w:t>
      </w:r>
      <w:r w:rsidR="0031174E">
        <w:fldChar w:fldCharType="begin"/>
      </w:r>
      <w:r w:rsidR="0031174E">
        <w:instrText xml:space="preserve"> HYPERLINK "http://www-ncbi-nlm-nih-gov.proxy1.lib.uwo.ca/pubmed/24788220" </w:instrText>
      </w:r>
      <w:r w:rsidR="0031174E">
        <w:fldChar w:fldCharType="separate"/>
      </w:r>
      <w:r w:rsidRPr="00503D12">
        <w:rPr>
          <w:rFonts w:ascii="Arial" w:eastAsia="Times New Roman" w:hAnsi="Arial" w:cs="Arial"/>
          <w:color w:val="000000" w:themeColor="text1"/>
          <w:szCs w:val="24"/>
          <w:lang w:val="en-CA" w:eastAsia="en-CA"/>
        </w:rPr>
        <w:t xml:space="preserve">Alterations in the intestinal </w:t>
      </w:r>
      <w:r w:rsidRPr="00503D12">
        <w:rPr>
          <w:rFonts w:ascii="Arial" w:eastAsia="Times New Roman" w:hAnsi="Arial" w:cs="Arial"/>
          <w:bCs/>
          <w:color w:val="000000" w:themeColor="text1"/>
          <w:szCs w:val="24"/>
          <w:lang w:val="en-CA" w:eastAsia="en-CA"/>
        </w:rPr>
        <w:t>microbiome</w:t>
      </w:r>
      <w:r w:rsidRPr="00503D12">
        <w:rPr>
          <w:rFonts w:ascii="Arial" w:eastAsia="Times New Roman" w:hAnsi="Arial" w:cs="Arial"/>
          <w:color w:val="000000" w:themeColor="text1"/>
          <w:szCs w:val="24"/>
          <w:lang w:val="en-CA" w:eastAsia="en-CA"/>
        </w:rPr>
        <w:t xml:space="preserve"> (dysbiosis) as a predictor of relapse after infliximab withdrawal in Crohn's </w:t>
      </w:r>
      <w:r w:rsidRPr="00503D12">
        <w:rPr>
          <w:rFonts w:ascii="Arial" w:eastAsia="Times New Roman" w:hAnsi="Arial" w:cs="Arial"/>
          <w:bCs/>
          <w:color w:val="000000" w:themeColor="text1"/>
          <w:szCs w:val="24"/>
          <w:lang w:val="en-CA" w:eastAsia="en-CA"/>
        </w:rPr>
        <w:t>disease</w:t>
      </w:r>
      <w:r w:rsidRPr="00503D12">
        <w:rPr>
          <w:rFonts w:ascii="Arial" w:eastAsia="Times New Roman" w:hAnsi="Arial" w:cs="Arial"/>
          <w:color w:val="000000" w:themeColor="text1"/>
          <w:szCs w:val="24"/>
          <w:lang w:val="en-CA" w:eastAsia="en-CA"/>
        </w:rPr>
        <w:t>.</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Inflamm Bowel Dis. 20(6):978-86. </w:t>
      </w:r>
      <w:del w:id="600" w:author="gg" w:date="2016-03-04T15:55:00Z">
        <w:r w:rsidRPr="00082BDF">
          <w:rPr>
            <w:rFonts w:ascii="Arial" w:eastAsia="Times New Roman" w:hAnsi="Arial" w:cs="Arial"/>
            <w:color w:val="000000" w:themeColor="text1"/>
            <w:szCs w:val="24"/>
            <w:lang w:val="en-CA" w:eastAsia="en-CA"/>
          </w:rPr>
          <w:delText>doi: 10.1097/MIB.0000000000000036.</w:delText>
        </w:r>
        <w:r w:rsidRPr="00D160F0">
          <w:rPr>
            <w:rFonts w:ascii="Arial" w:eastAsia="Times New Roman" w:hAnsi="Arial" w:cs="Arial"/>
            <w:color w:val="000000" w:themeColor="text1"/>
            <w:szCs w:val="24"/>
            <w:lang w:val="en-CA" w:eastAsia="en-CA"/>
          </w:rPr>
          <w:delText xml:space="preserve"> </w:delText>
        </w:r>
        <w:r w:rsidRPr="00082BDF">
          <w:rPr>
            <w:rFonts w:ascii="Arial" w:eastAsia="Times New Roman" w:hAnsi="Arial" w:cs="Arial"/>
            <w:color w:val="000000" w:themeColor="text1"/>
            <w:szCs w:val="24"/>
            <w:lang w:val="en-CA" w:eastAsia="en-CA"/>
          </w:rPr>
          <w:delText>PMID:24788220</w:delText>
        </w:r>
        <w:r>
          <w:rPr>
            <w:rFonts w:ascii="Times New Roman" w:eastAsia="Times New Roman" w:hAnsi="Times New Roman" w:cs="Times New Roman"/>
            <w:szCs w:val="24"/>
            <w:lang w:val="en-CA" w:eastAsia="en-CA"/>
          </w:rPr>
          <w:delText>.</w:delText>
        </w:r>
      </w:del>
    </w:p>
    <w:p w14:paraId="06322FF3" w14:textId="571EDD17"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601" w:author="gg" w:date="2016-03-04T15:55:00Z">
          <w:pPr>
            <w:spacing w:line="480" w:lineRule="auto"/>
          </w:pPr>
        </w:pPrChange>
      </w:pPr>
      <w:r w:rsidRPr="00503D12">
        <w:rPr>
          <w:rFonts w:ascii="Arial" w:eastAsia="Times New Roman" w:hAnsi="Arial" w:cs="Arial"/>
          <w:color w:val="000000" w:themeColor="text1"/>
          <w:szCs w:val="24"/>
          <w:lang w:eastAsia="en-CA"/>
        </w:rPr>
        <w:t>Schellenberg,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Links, M</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G</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Hill,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E</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Dumonceaux, T</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Peters, G</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A</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Tyler, S</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Ball, T</w:t>
      </w:r>
      <w:r w:rsidR="003064BD" w:rsidRPr="00503D12">
        <w:rPr>
          <w:rFonts w:ascii="Arial" w:eastAsia="Times New Roman" w:hAnsi="Arial" w:cs="Arial"/>
          <w:color w:val="000000" w:themeColor="text1"/>
          <w:szCs w:val="24"/>
          <w:lang w:eastAsia="en-CA"/>
        </w:rPr>
        <w:t>. B</w:t>
      </w:r>
      <w:del w:id="602" w:author="gg" w:date="2016-03-04T15:55:00Z">
        <w:r w:rsidR="003064BD">
          <w:rPr>
            <w:rFonts w:ascii="Arial" w:eastAsia="Times New Roman" w:hAnsi="Arial" w:cs="Arial"/>
            <w:color w:val="000000" w:themeColor="text1"/>
            <w:szCs w:val="24"/>
            <w:lang w:eastAsia="en-CA"/>
          </w:rPr>
          <w:delText>.</w:delText>
        </w:r>
      </w:del>
      <w:ins w:id="603" w:author="gg" w:date="2016-03-04T15:55:00Z">
        <w:r w:rsidR="003064BD" w:rsidRPr="00503D12">
          <w:rPr>
            <w:rFonts w:ascii="Arial" w:eastAsia="Times New Roman" w:hAnsi="Arial" w:cs="Arial"/>
            <w:color w:val="000000" w:themeColor="text1"/>
            <w:szCs w:val="24"/>
            <w:lang w:eastAsia="en-CA"/>
          </w:rPr>
          <w:t>.</w:t>
        </w:r>
        <w:r w:rsidR="002E0A82" w:rsidRPr="00503D12">
          <w:rPr>
            <w:rFonts w:ascii="Arial" w:eastAsia="Times New Roman" w:hAnsi="Arial" w:cs="Arial"/>
            <w:color w:val="000000" w:themeColor="text1"/>
            <w:szCs w:val="24"/>
            <w:lang w:eastAsia="en-CA"/>
          </w:rPr>
          <w:t>,</w:t>
        </w:r>
      </w:ins>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Severini</w:t>
      </w:r>
      <w:r w:rsidR="003064BD" w:rsidRPr="00503D12">
        <w:rPr>
          <w:rFonts w:ascii="Arial" w:eastAsia="Times New Roman" w:hAnsi="Arial" w:cs="Arial"/>
          <w:color w:val="000000" w:themeColor="text1"/>
          <w:szCs w:val="24"/>
          <w:lang w:eastAsia="en-CA"/>
        </w:rPr>
        <w:t xml:space="preserve">, A., </w:t>
      </w:r>
      <w:r w:rsidRPr="00503D12">
        <w:rPr>
          <w:rFonts w:ascii="Arial" w:eastAsia="Times New Roman" w:hAnsi="Arial" w:cs="Arial"/>
          <w:color w:val="000000" w:themeColor="text1"/>
          <w:szCs w:val="24"/>
          <w:lang w:eastAsia="en-CA"/>
        </w:rPr>
        <w:t>Plummer, F</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A. 2009.  </w:t>
      </w:r>
      <w:r w:rsidRPr="00503D12">
        <w:rPr>
          <w:rFonts w:ascii="Arial" w:eastAsia="Times New Roman" w:hAnsi="Arial" w:cs="Arial"/>
          <w:bCs/>
          <w:iCs/>
          <w:color w:val="000000" w:themeColor="text1"/>
          <w:szCs w:val="24"/>
          <w:lang w:eastAsia="en-CA"/>
        </w:rPr>
        <w:t>Pyrosequencing of the chaperonin-60 universal target as a tool for determining microbial community composition</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Appl Environ Microbiol. 75: 2889-98</w:t>
      </w:r>
      <w:del w:id="604" w:author="gg" w:date="2016-03-04T15:55:00Z">
        <w:r w:rsidRPr="007B0216">
          <w:rPr>
            <w:rFonts w:ascii="Arial" w:eastAsia="Times New Roman" w:hAnsi="Arial" w:cs="Arial"/>
            <w:color w:val="000000" w:themeColor="text1"/>
            <w:szCs w:val="24"/>
            <w:lang w:eastAsia="en-CA"/>
          </w:rPr>
          <w:delText xml:space="preserve"> </w:delText>
        </w:r>
        <w:r w:rsidRPr="007B0216">
          <w:rPr>
            <w:rFonts w:ascii="Arial" w:eastAsia="Times New Roman" w:hAnsi="Arial" w:cs="Arial"/>
            <w:b/>
            <w:bCs/>
            <w:color w:val="000000" w:themeColor="text1"/>
            <w:szCs w:val="24"/>
            <w:lang w:eastAsia="en-CA"/>
          </w:rPr>
          <w:delText xml:space="preserve">Doi </w:delText>
        </w:r>
        <w:r w:rsidRPr="007B0216">
          <w:rPr>
            <w:rFonts w:ascii="Arial" w:eastAsia="Times New Roman" w:hAnsi="Arial" w:cs="Arial"/>
            <w:color w:val="000000" w:themeColor="text1"/>
            <w:szCs w:val="24"/>
            <w:lang w:eastAsia="en-CA"/>
          </w:rPr>
          <w:delText>10.1128/AEM.01640-08</w:delText>
        </w:r>
      </w:del>
      <w:ins w:id="605" w:author="gg" w:date="2016-03-04T15:55:00Z">
        <w:r w:rsidR="00133E24"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w:t>
        </w:r>
      </w:ins>
    </w:p>
    <w:p w14:paraId="188AA9EE" w14:textId="0D7154D4" w:rsidR="002E0A82" w:rsidRPr="00503D12" w:rsidRDefault="002E0A82" w:rsidP="00503D12">
      <w:pPr>
        <w:pStyle w:val="ListParagraph"/>
        <w:numPr>
          <w:ilvl w:val="0"/>
          <w:numId w:val="5"/>
        </w:numPr>
        <w:spacing w:line="480" w:lineRule="auto"/>
        <w:rPr>
          <w:ins w:id="606" w:author="gg" w:date="2016-03-04T15:55:00Z"/>
          <w:rFonts w:ascii="Arial" w:eastAsia="Times New Roman" w:hAnsi="Arial" w:cs="Arial"/>
          <w:color w:val="000000" w:themeColor="text1"/>
          <w:szCs w:val="24"/>
          <w:lang w:eastAsia="en-CA"/>
        </w:rPr>
      </w:pPr>
      <w:ins w:id="607" w:author="gg" w:date="2016-03-04T15:55:00Z">
        <w:r w:rsidRPr="00503D12">
          <w:rPr>
            <w:rFonts w:ascii="Arial" w:eastAsia="Times New Roman" w:hAnsi="Arial" w:cs="Arial"/>
            <w:color w:val="000000" w:themeColor="text1"/>
            <w:szCs w:val="24"/>
            <w:lang w:eastAsia="en-CA"/>
          </w:rPr>
          <w:t>Schloss, P.D, Westcott, S.L, Ryabin, T., Hall, J.R., Hartmann, M., Hollister, E.B., Lesniewski, R.A., Oakley, B.B., Parks, D.H., Robinson, C.J., Sahl, J.W., Stres, B., Thallinger, G.G., and Van Horn, D.J., Weber, C.F. 2009. Introducing mothur: open-source, platform-independent, community-supported software for describing and comparing microbial communities</w:t>
        </w:r>
      </w:ins>
    </w:p>
    <w:p w14:paraId="4E6634CC" w14:textId="56149F02" w:rsidR="00D160F0" w:rsidRPr="00503D12" w:rsidRDefault="00D160F0" w:rsidP="00503D12">
      <w:pPr>
        <w:pStyle w:val="ListParagraph"/>
        <w:numPr>
          <w:ilvl w:val="0"/>
          <w:numId w:val="5"/>
        </w:numPr>
        <w:spacing w:line="480" w:lineRule="auto"/>
        <w:rPr>
          <w:rFonts w:ascii="Arial" w:eastAsia="Times New Roman" w:hAnsi="Arial" w:cs="Arial"/>
          <w:color w:val="000000" w:themeColor="text1"/>
          <w:szCs w:val="24"/>
          <w:lang w:val="en-CA" w:eastAsia="en-CA"/>
        </w:rPr>
        <w:pPrChange w:id="608" w:author="gg" w:date="2016-03-04T15:55:00Z">
          <w:pPr>
            <w:spacing w:line="480" w:lineRule="auto"/>
          </w:pPr>
        </w:pPrChange>
      </w:pPr>
      <w:r w:rsidRPr="00503D12">
        <w:rPr>
          <w:rFonts w:ascii="Arial" w:eastAsia="Times New Roman" w:hAnsi="Arial" w:cs="Arial"/>
          <w:color w:val="000000" w:themeColor="text1"/>
          <w:szCs w:val="24"/>
          <w:lang w:val="en-CA" w:eastAsia="en-CA"/>
        </w:rPr>
        <w:t>Seekatz</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A</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Aas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Gessert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Rubin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Saman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Bakken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Young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V</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B. </w:t>
      </w:r>
      <w:r w:rsidR="003064BD" w:rsidRPr="00503D12">
        <w:rPr>
          <w:rFonts w:ascii="Arial" w:eastAsia="Times New Roman" w:hAnsi="Arial" w:cs="Arial"/>
          <w:color w:val="000000" w:themeColor="text1"/>
          <w:szCs w:val="24"/>
          <w:lang w:val="en-CA" w:eastAsia="en-CA"/>
        </w:rPr>
        <w:t xml:space="preserve">2014. </w:t>
      </w:r>
      <w:r w:rsidR="0031174E">
        <w:fldChar w:fldCharType="begin"/>
      </w:r>
      <w:r w:rsidR="0031174E">
        <w:instrText xml:space="preserve"> HYPERLINK "http://www-ncbi-nlm-nih-gov.proxy1.lib.uwo.ca/pubmed/24939885" </w:instrText>
      </w:r>
      <w:r w:rsidR="0031174E">
        <w:fldChar w:fldCharType="separate"/>
      </w:r>
      <w:r w:rsidRPr="00503D12">
        <w:rPr>
          <w:rFonts w:ascii="Arial" w:eastAsia="Times New Roman" w:hAnsi="Arial" w:cs="Arial"/>
          <w:color w:val="000000" w:themeColor="text1"/>
          <w:szCs w:val="24"/>
          <w:lang w:val="en-CA" w:eastAsia="en-CA"/>
        </w:rPr>
        <w:t xml:space="preserve">Recovery of the gut </w:t>
      </w:r>
      <w:r w:rsidRPr="00503D12">
        <w:rPr>
          <w:rFonts w:ascii="Arial" w:eastAsia="Times New Roman" w:hAnsi="Arial" w:cs="Arial"/>
          <w:bCs/>
          <w:color w:val="000000" w:themeColor="text1"/>
          <w:szCs w:val="24"/>
          <w:lang w:val="en-CA" w:eastAsia="en-CA"/>
        </w:rPr>
        <w:t>microbiome</w:t>
      </w:r>
      <w:r w:rsidRPr="00503D12">
        <w:rPr>
          <w:rFonts w:ascii="Arial" w:eastAsia="Times New Roman" w:hAnsi="Arial" w:cs="Arial"/>
          <w:color w:val="000000" w:themeColor="text1"/>
          <w:szCs w:val="24"/>
          <w:lang w:val="en-CA" w:eastAsia="en-CA"/>
        </w:rPr>
        <w:t xml:space="preserve"> following fecal </w:t>
      </w:r>
      <w:r w:rsidRPr="00503D12">
        <w:rPr>
          <w:rFonts w:ascii="Arial" w:eastAsia="Times New Roman" w:hAnsi="Arial" w:cs="Arial"/>
          <w:bCs/>
          <w:color w:val="000000" w:themeColor="text1"/>
          <w:szCs w:val="24"/>
          <w:lang w:val="en-CA" w:eastAsia="en-CA"/>
        </w:rPr>
        <w:t>microbiota</w:t>
      </w:r>
      <w:r w:rsidRPr="00503D12">
        <w:rPr>
          <w:rFonts w:ascii="Arial" w:eastAsia="Times New Roman" w:hAnsi="Arial" w:cs="Arial"/>
          <w:color w:val="000000" w:themeColor="text1"/>
          <w:szCs w:val="24"/>
          <w:lang w:val="en-CA" w:eastAsia="en-CA"/>
        </w:rPr>
        <w:t xml:space="preserve"> transplantation.</w:t>
      </w:r>
      <w:r w:rsidR="0031174E">
        <w:rPr>
          <w:rFonts w:ascii="Arial" w:eastAsia="Times New Roman" w:hAnsi="Arial" w:cs="Arial"/>
          <w:color w:val="000000" w:themeColor="text1"/>
          <w:szCs w:val="24"/>
          <w:lang w:val="en-CA" w:eastAsia="en-CA"/>
        </w:rPr>
        <w:fldChar w:fldCharType="end"/>
      </w:r>
      <w:r w:rsidRPr="00503D12">
        <w:rPr>
          <w:rFonts w:ascii="Arial" w:eastAsia="Times New Roman" w:hAnsi="Arial" w:cs="Arial"/>
          <w:color w:val="000000" w:themeColor="text1"/>
          <w:szCs w:val="24"/>
          <w:lang w:val="en-CA" w:eastAsia="en-CA"/>
        </w:rPr>
        <w:t xml:space="preserve"> MBio.</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 xml:space="preserve">5(3):e00893-14. </w:t>
      </w:r>
      <w:del w:id="609" w:author="gg" w:date="2016-03-04T15:55:00Z">
        <w:r w:rsidRPr="00082BDF">
          <w:rPr>
            <w:rFonts w:ascii="Arial" w:eastAsia="Times New Roman" w:hAnsi="Arial" w:cs="Arial"/>
            <w:color w:val="000000" w:themeColor="text1"/>
            <w:szCs w:val="24"/>
            <w:lang w:val="en-CA" w:eastAsia="en-CA"/>
          </w:rPr>
          <w:delText>doi: 10.1128/mBio.00893-14.PMID:24939885</w:delText>
        </w:r>
      </w:del>
    </w:p>
    <w:p w14:paraId="7024FFE4" w14:textId="77777777" w:rsidR="00D160F0" w:rsidRDefault="00D160F0" w:rsidP="00C07A99">
      <w:pPr>
        <w:spacing w:line="480" w:lineRule="auto"/>
        <w:rPr>
          <w:del w:id="610" w:author="gg" w:date="2016-03-04T15:55:00Z"/>
          <w:rFonts w:ascii="Arial" w:eastAsia="Times New Roman" w:hAnsi="Arial" w:cs="Arial"/>
          <w:color w:val="000000" w:themeColor="text1"/>
          <w:szCs w:val="24"/>
          <w:lang w:val="en-CA" w:eastAsia="en-CA"/>
        </w:rPr>
      </w:pPr>
      <w:r w:rsidRPr="00503D12">
        <w:rPr>
          <w:rFonts w:ascii="Arial" w:eastAsia="Times New Roman" w:hAnsi="Arial" w:cs="Arial"/>
          <w:bCs/>
          <w:color w:val="000000" w:themeColor="text1"/>
          <w:szCs w:val="24"/>
          <w:lang w:val="en-CA" w:eastAsia="en-CA"/>
        </w:rPr>
        <w:t>Urbaniak</w:t>
      </w:r>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bCs/>
          <w:color w:val="000000" w:themeColor="text1"/>
          <w:szCs w:val="24"/>
          <w:lang w:val="en-CA" w:eastAsia="en-CA"/>
        </w:rPr>
        <w:t xml:space="preserve"> C</w:t>
      </w:r>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Cummins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Brackstone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Macklaim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Baban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Scott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O'Hanlon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Burton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Francis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Tangney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Reid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 </w:t>
      </w:r>
      <w:r w:rsidR="003064BD" w:rsidRPr="00503D12">
        <w:rPr>
          <w:rFonts w:ascii="Arial" w:eastAsia="Times New Roman" w:hAnsi="Arial" w:cs="Arial"/>
          <w:color w:val="000000" w:themeColor="text1"/>
          <w:szCs w:val="24"/>
          <w:lang w:val="en-CA" w:eastAsia="en-CA"/>
        </w:rPr>
        <w:t xml:space="preserve">2014. </w:t>
      </w:r>
      <w:hyperlink r:id="rId10" w:history="1">
        <w:r w:rsidRPr="00503D12">
          <w:rPr>
            <w:rFonts w:ascii="Arial" w:eastAsia="Times New Roman" w:hAnsi="Arial" w:cs="Arial"/>
            <w:color w:val="000000" w:themeColor="text1"/>
            <w:szCs w:val="24"/>
            <w:lang w:val="en-CA" w:eastAsia="en-CA"/>
          </w:rPr>
          <w:t>Microbiota of human breast tissue.</w:t>
        </w:r>
      </w:hyperlink>
      <w:r w:rsidRPr="00503D12">
        <w:rPr>
          <w:rFonts w:ascii="Arial" w:eastAsia="Times New Roman" w:hAnsi="Arial" w:cs="Arial"/>
          <w:color w:val="000000" w:themeColor="text1"/>
          <w:szCs w:val="24"/>
          <w:lang w:val="en-CA" w:eastAsia="en-CA"/>
        </w:rPr>
        <w:t xml:space="preserve"> Appl Environ Microbiol. 80(10):3007-14. </w:t>
      </w:r>
      <w:del w:id="611" w:author="gg" w:date="2016-03-04T15:55:00Z">
        <w:r w:rsidRPr="00D160F0">
          <w:rPr>
            <w:rFonts w:ascii="Arial" w:eastAsia="Times New Roman" w:hAnsi="Arial" w:cs="Arial"/>
            <w:color w:val="000000" w:themeColor="text1"/>
            <w:szCs w:val="24"/>
            <w:lang w:val="en-CA" w:eastAsia="en-CA"/>
          </w:rPr>
          <w:delText>doi: 10.1128/AEM.00242-14. Epub 2014 Mar 7. PMID: 24610844.</w:delText>
        </w:r>
      </w:del>
    </w:p>
    <w:p w14:paraId="3DE8A781" w14:textId="649A5FA9"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612" w:author="gg" w:date="2016-03-04T15:55:00Z">
          <w:pPr>
            <w:spacing w:line="480" w:lineRule="auto"/>
          </w:pPr>
        </w:pPrChange>
      </w:pPr>
      <w:r w:rsidRPr="00503D12">
        <w:rPr>
          <w:rFonts w:ascii="Arial" w:eastAsia="Times New Roman" w:hAnsi="Arial" w:cs="Arial"/>
          <w:color w:val="000000" w:themeColor="text1"/>
          <w:szCs w:val="24"/>
          <w:lang w:eastAsia="en-CA"/>
        </w:rPr>
        <w:t xml:space="preserve">Van den Boogaart, K. G., Tolosana-Delgado, R. 2013. </w:t>
      </w:r>
      <w:r w:rsidRPr="00503D12">
        <w:rPr>
          <w:rFonts w:ascii="Arial" w:eastAsia="Times New Roman" w:hAnsi="Arial" w:cs="Arial"/>
          <w:iCs/>
          <w:color w:val="000000" w:themeColor="text1"/>
          <w:szCs w:val="24"/>
          <w:lang w:eastAsia="en-CA"/>
        </w:rPr>
        <w:t>Analyzing compositional data with R</w:t>
      </w:r>
      <w:r w:rsidRPr="00503D12">
        <w:rPr>
          <w:rFonts w:ascii="Arial" w:eastAsia="Times New Roman" w:hAnsi="Arial" w:cs="Arial"/>
          <w:color w:val="000000" w:themeColor="text1"/>
          <w:szCs w:val="24"/>
          <w:lang w:eastAsia="en-CA"/>
        </w:rPr>
        <w:t>. Heidelberg: Springer</w:t>
      </w:r>
      <w:r w:rsidR="003064BD" w:rsidRPr="00503D12">
        <w:rPr>
          <w:rFonts w:ascii="Arial" w:eastAsia="Times New Roman" w:hAnsi="Arial" w:cs="Arial"/>
          <w:color w:val="000000" w:themeColor="text1"/>
          <w:szCs w:val="24"/>
          <w:lang w:eastAsia="en-CA"/>
        </w:rPr>
        <w:t xml:space="preserve">. </w:t>
      </w:r>
      <w:r w:rsidR="00D36884" w:rsidRPr="00503D12">
        <w:rPr>
          <w:rFonts w:ascii="Arial" w:eastAsia="Times New Roman" w:hAnsi="Arial" w:cs="Arial"/>
          <w:color w:val="000000" w:themeColor="text1"/>
          <w:szCs w:val="24"/>
          <w:lang w:eastAsia="en-CA"/>
        </w:rPr>
        <w:t>Heidelberg</w:t>
      </w:r>
      <w:ins w:id="613" w:author="gg" w:date="2016-03-04T15:55:00Z">
        <w:r w:rsidR="00133E24" w:rsidRPr="00503D12">
          <w:rPr>
            <w:rFonts w:ascii="Arial" w:eastAsia="Times New Roman" w:hAnsi="Arial" w:cs="Arial"/>
            <w:color w:val="000000" w:themeColor="text1"/>
            <w:szCs w:val="24"/>
            <w:lang w:eastAsia="en-CA"/>
          </w:rPr>
          <w:t xml:space="preserve"> </w:t>
        </w:r>
        <w:r w:rsidR="002E0A82" w:rsidRPr="00503D12">
          <w:rPr>
            <w:rFonts w:ascii="Arial" w:eastAsia="Times New Roman" w:hAnsi="Arial" w:cs="Arial"/>
            <w:color w:val="000000" w:themeColor="text1"/>
            <w:szCs w:val="24"/>
            <w:lang w:eastAsia="en-CA"/>
          </w:rPr>
          <w:t>258 pages.</w:t>
        </w:r>
      </w:ins>
    </w:p>
    <w:p w14:paraId="216EE252" w14:textId="5679CACF"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Change w:id="614" w:author="gg" w:date="2016-03-04T15:55:00Z">
          <w:pPr>
            <w:spacing w:line="480" w:lineRule="auto"/>
          </w:pPr>
        </w:pPrChange>
      </w:pPr>
      <w:r w:rsidRPr="00503D12">
        <w:rPr>
          <w:rFonts w:ascii="Arial" w:eastAsia="Times New Roman" w:hAnsi="Arial" w:cs="Arial"/>
          <w:color w:val="000000" w:themeColor="text1"/>
          <w:szCs w:val="24"/>
          <w:lang w:eastAsia="en-CA"/>
        </w:rPr>
        <w:t>Walker, A</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W</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and Martin, J</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C</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Scott, P</w:t>
      </w:r>
      <w:r w:rsidR="003064BD" w:rsidRPr="00503D12">
        <w:rPr>
          <w:rFonts w:ascii="Arial" w:eastAsia="Times New Roman" w:hAnsi="Arial" w:cs="Arial"/>
          <w:color w:val="000000" w:themeColor="text1"/>
          <w:szCs w:val="24"/>
          <w:lang w:eastAsia="en-CA"/>
        </w:rPr>
        <w:t>., P</w:t>
      </w:r>
      <w:r w:rsidRPr="00503D12">
        <w:rPr>
          <w:rFonts w:ascii="Arial" w:eastAsia="Times New Roman" w:hAnsi="Arial" w:cs="Arial"/>
          <w:color w:val="000000" w:themeColor="text1"/>
          <w:szCs w:val="24"/>
          <w:lang w:eastAsia="en-CA"/>
        </w:rPr>
        <w:t>arkhill,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Flint, H</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Scott, K</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P. 2015. </w:t>
      </w:r>
      <w:r w:rsidRPr="00503D12">
        <w:rPr>
          <w:rFonts w:ascii="Arial" w:eastAsia="Times New Roman" w:hAnsi="Arial" w:cs="Arial"/>
          <w:bCs/>
          <w:iCs/>
          <w:color w:val="000000" w:themeColor="text1"/>
          <w:szCs w:val="24"/>
          <w:lang w:eastAsia="en-CA"/>
        </w:rPr>
        <w:t>16S rRNA gene-based profiling of the human infant gut microbiota is strongly influenced by sample processing and PCR primer choice</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Microbiome. 3:26 </w:t>
      </w:r>
      <w:del w:id="615" w:author="gg" w:date="2016-03-04T15:55:00Z">
        <w:r w:rsidRPr="007B0216">
          <w:rPr>
            <w:rFonts w:ascii="Arial" w:eastAsia="Times New Roman" w:hAnsi="Arial" w:cs="Arial"/>
            <w:bCs/>
            <w:color w:val="000000" w:themeColor="text1"/>
            <w:szCs w:val="24"/>
            <w:lang w:eastAsia="en-CA"/>
          </w:rPr>
          <w:delText>Doi</w:delText>
        </w:r>
        <w:r w:rsidRPr="007B0216">
          <w:rPr>
            <w:rFonts w:ascii="Arial" w:eastAsia="Times New Roman" w:hAnsi="Arial" w:cs="Arial"/>
            <w:color w:val="000000" w:themeColor="text1"/>
            <w:szCs w:val="24"/>
            <w:lang w:eastAsia="en-CA"/>
          </w:rPr>
          <w:delText xml:space="preserve"> 10.1186/s40168-015-0087-4</w:delText>
        </w:r>
      </w:del>
    </w:p>
    <w:p w14:paraId="02ADF49A" w14:textId="668D6713" w:rsidR="00C12B51" w:rsidRPr="00503D12" w:rsidRDefault="00C12B51" w:rsidP="00503D12">
      <w:pPr>
        <w:pStyle w:val="ListParagraph"/>
        <w:numPr>
          <w:ilvl w:val="0"/>
          <w:numId w:val="5"/>
        </w:numPr>
        <w:spacing w:line="480" w:lineRule="auto"/>
        <w:rPr>
          <w:ins w:id="616" w:author="gg" w:date="2016-03-04T15:55:00Z"/>
          <w:rFonts w:ascii="Arial" w:eastAsia="Times New Roman" w:hAnsi="Arial" w:cs="Arial"/>
          <w:color w:val="000000" w:themeColor="text1"/>
          <w:szCs w:val="24"/>
          <w:lang w:eastAsia="en-CA"/>
        </w:rPr>
      </w:pPr>
      <w:ins w:id="617" w:author="gg" w:date="2016-03-04T15:55:00Z">
        <w:r w:rsidRPr="00503D12">
          <w:rPr>
            <w:rFonts w:ascii="Arial" w:eastAsia="Times New Roman" w:hAnsi="Arial" w:cs="Arial"/>
            <w:color w:val="000000" w:themeColor="text1"/>
            <w:szCs w:val="24"/>
            <w:lang w:eastAsia="en-CA"/>
          </w:rPr>
          <w:t>Warton, D.I., Wrigth, S.T., Wang, Y. 2012. Distance-based multivariate analyses confound location and dispersion effects. Methods Ecol. Evol. 3:89-101.</w:t>
        </w:r>
      </w:ins>
    </w:p>
    <w:p w14:paraId="35ED3131" w14:textId="77777777" w:rsidR="009029F4" w:rsidRPr="00722B8F" w:rsidRDefault="009029F4" w:rsidP="00722B8F">
      <w:pPr>
        <w:spacing w:line="480" w:lineRule="auto"/>
        <w:rPr>
          <w:rFonts w:ascii="Arial" w:hAnsi="Arial" w:cs="Arial"/>
          <w:color w:val="000000" w:themeColor="text1"/>
          <w:szCs w:val="24"/>
        </w:rPr>
      </w:pPr>
    </w:p>
    <w:sectPr w:rsidR="009029F4" w:rsidRPr="00722B8F" w:rsidSect="00C075C2">
      <w:headerReference w:type="default" r:id="rId11"/>
      <w:footerReference w:type="default" r:id="rId12"/>
      <w:pgSz w:w="12240" w:h="15840"/>
      <w:pgMar w:top="1440" w:right="1440" w:bottom="1440" w:left="1440" w:header="720" w:footer="720" w:gutter="0"/>
      <w:lnNumType w:countBy="1" w:restart="continuous"/>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78DA2" w15:done="0"/>
  <w15:commentEx w15:paraId="092150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4D005" w14:textId="77777777" w:rsidR="0031174E" w:rsidRDefault="0031174E" w:rsidP="0093590C">
      <w:r>
        <w:separator/>
      </w:r>
    </w:p>
  </w:endnote>
  <w:endnote w:type="continuationSeparator" w:id="0">
    <w:p w14:paraId="539A25F9" w14:textId="77777777" w:rsidR="0031174E" w:rsidRDefault="0031174E" w:rsidP="0093590C">
      <w:r>
        <w:continuationSeparator/>
      </w:r>
    </w:p>
  </w:endnote>
  <w:endnote w:type="continuationNotice" w:id="1">
    <w:p w14:paraId="563CD8AE" w14:textId="77777777" w:rsidR="0031174E" w:rsidRDefault="00311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660536"/>
      <w:docPartObj>
        <w:docPartGallery w:val="Page Numbers (Bottom of Page)"/>
        <w:docPartUnique/>
      </w:docPartObj>
    </w:sdtPr>
    <w:sdtEndPr>
      <w:rPr>
        <w:noProof/>
      </w:rPr>
    </w:sdtEndPr>
    <w:sdtContent>
      <w:p w14:paraId="044705B2" w14:textId="77777777" w:rsidR="003064BD" w:rsidRDefault="003064BD">
        <w:pPr>
          <w:pStyle w:val="Footer"/>
          <w:jc w:val="center"/>
        </w:pPr>
        <w:r>
          <w:fldChar w:fldCharType="begin"/>
        </w:r>
        <w:r>
          <w:instrText xml:space="preserve"> PAGE   \* MERGEFORMAT </w:instrText>
        </w:r>
        <w:r>
          <w:fldChar w:fldCharType="separate"/>
        </w:r>
        <w:r w:rsidR="0031174E">
          <w:rPr>
            <w:noProof/>
          </w:rPr>
          <w:t>25</w:t>
        </w:r>
        <w:r>
          <w:rPr>
            <w:noProof/>
          </w:rPr>
          <w:fldChar w:fldCharType="end"/>
        </w:r>
      </w:p>
    </w:sdtContent>
  </w:sdt>
  <w:p w14:paraId="33B22D8B" w14:textId="77777777" w:rsidR="003064BD" w:rsidRDefault="00306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12E02" w14:textId="77777777" w:rsidR="0031174E" w:rsidRDefault="0031174E" w:rsidP="0093590C">
      <w:r>
        <w:separator/>
      </w:r>
    </w:p>
  </w:footnote>
  <w:footnote w:type="continuationSeparator" w:id="0">
    <w:p w14:paraId="5F210FAE" w14:textId="77777777" w:rsidR="0031174E" w:rsidRDefault="0031174E" w:rsidP="0093590C">
      <w:r>
        <w:continuationSeparator/>
      </w:r>
    </w:p>
  </w:footnote>
  <w:footnote w:type="continuationNotice" w:id="1">
    <w:p w14:paraId="02B76FDC" w14:textId="77777777" w:rsidR="0031174E" w:rsidRDefault="0031174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F8D01" w14:textId="77777777" w:rsidR="0031174E" w:rsidRDefault="003117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B612A"/>
    <w:multiLevelType w:val="hybridMultilevel"/>
    <w:tmpl w:val="810C1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002DD"/>
    <w:multiLevelType w:val="hybridMultilevel"/>
    <w:tmpl w:val="C30C26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4B71514"/>
    <w:multiLevelType w:val="multilevel"/>
    <w:tmpl w:val="0B4E20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8C61C97"/>
    <w:multiLevelType w:val="hybridMultilevel"/>
    <w:tmpl w:val="05EED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
    <w15:presenceInfo w15:providerId="None" w15:userId="Gre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0133A5"/>
    <w:rsid w:val="000161C1"/>
    <w:rsid w:val="00055B1C"/>
    <w:rsid w:val="00056F9D"/>
    <w:rsid w:val="00082BDF"/>
    <w:rsid w:val="00084181"/>
    <w:rsid w:val="000A095F"/>
    <w:rsid w:val="000A6BB0"/>
    <w:rsid w:val="000A7453"/>
    <w:rsid w:val="000F49B8"/>
    <w:rsid w:val="000F742C"/>
    <w:rsid w:val="00126E7F"/>
    <w:rsid w:val="00130F89"/>
    <w:rsid w:val="00133E24"/>
    <w:rsid w:val="0014280D"/>
    <w:rsid w:val="00144CDE"/>
    <w:rsid w:val="00165041"/>
    <w:rsid w:val="001B4B24"/>
    <w:rsid w:val="001D5F52"/>
    <w:rsid w:val="001E4D96"/>
    <w:rsid w:val="001E4E62"/>
    <w:rsid w:val="001E6A0D"/>
    <w:rsid w:val="001E6AF3"/>
    <w:rsid w:val="0021719F"/>
    <w:rsid w:val="00231B69"/>
    <w:rsid w:val="00262741"/>
    <w:rsid w:val="00274414"/>
    <w:rsid w:val="00276BF3"/>
    <w:rsid w:val="002A47C3"/>
    <w:rsid w:val="002D6851"/>
    <w:rsid w:val="002E0A82"/>
    <w:rsid w:val="002F19FB"/>
    <w:rsid w:val="003064BD"/>
    <w:rsid w:val="0031174E"/>
    <w:rsid w:val="00326DF6"/>
    <w:rsid w:val="00355A3C"/>
    <w:rsid w:val="003716E2"/>
    <w:rsid w:val="003878E6"/>
    <w:rsid w:val="003A4213"/>
    <w:rsid w:val="003B2FC0"/>
    <w:rsid w:val="003C315F"/>
    <w:rsid w:val="003D1375"/>
    <w:rsid w:val="0046680E"/>
    <w:rsid w:val="00482317"/>
    <w:rsid w:val="00492706"/>
    <w:rsid w:val="004B3605"/>
    <w:rsid w:val="004C0857"/>
    <w:rsid w:val="004F47FC"/>
    <w:rsid w:val="00503D12"/>
    <w:rsid w:val="0053214A"/>
    <w:rsid w:val="00565A71"/>
    <w:rsid w:val="005B12C6"/>
    <w:rsid w:val="005B3A47"/>
    <w:rsid w:val="00601D5E"/>
    <w:rsid w:val="0060362D"/>
    <w:rsid w:val="006072D2"/>
    <w:rsid w:val="00616375"/>
    <w:rsid w:val="00635E20"/>
    <w:rsid w:val="00640407"/>
    <w:rsid w:val="00640985"/>
    <w:rsid w:val="00645BF6"/>
    <w:rsid w:val="006738EA"/>
    <w:rsid w:val="00684527"/>
    <w:rsid w:val="006971C9"/>
    <w:rsid w:val="006E128B"/>
    <w:rsid w:val="006E351C"/>
    <w:rsid w:val="006F3645"/>
    <w:rsid w:val="00722B8F"/>
    <w:rsid w:val="007424A8"/>
    <w:rsid w:val="007510D4"/>
    <w:rsid w:val="007815D7"/>
    <w:rsid w:val="007B0216"/>
    <w:rsid w:val="007B6F68"/>
    <w:rsid w:val="007C69C9"/>
    <w:rsid w:val="008126B5"/>
    <w:rsid w:val="00826E9B"/>
    <w:rsid w:val="00831173"/>
    <w:rsid w:val="008D678B"/>
    <w:rsid w:val="008F23A3"/>
    <w:rsid w:val="00901C2A"/>
    <w:rsid w:val="009029F4"/>
    <w:rsid w:val="0093590C"/>
    <w:rsid w:val="0093658E"/>
    <w:rsid w:val="009514F0"/>
    <w:rsid w:val="00970E13"/>
    <w:rsid w:val="00984A0E"/>
    <w:rsid w:val="00994AED"/>
    <w:rsid w:val="009A4ED3"/>
    <w:rsid w:val="009B5961"/>
    <w:rsid w:val="009B7C02"/>
    <w:rsid w:val="009D27BF"/>
    <w:rsid w:val="009D5C78"/>
    <w:rsid w:val="00A177A5"/>
    <w:rsid w:val="00A367C5"/>
    <w:rsid w:val="00A81702"/>
    <w:rsid w:val="00A94891"/>
    <w:rsid w:val="00A97A68"/>
    <w:rsid w:val="00AA4631"/>
    <w:rsid w:val="00AA50A3"/>
    <w:rsid w:val="00AF1628"/>
    <w:rsid w:val="00B5726A"/>
    <w:rsid w:val="00B76391"/>
    <w:rsid w:val="00B865FA"/>
    <w:rsid w:val="00BB4DD5"/>
    <w:rsid w:val="00BD4E03"/>
    <w:rsid w:val="00BD7CFB"/>
    <w:rsid w:val="00C075C2"/>
    <w:rsid w:val="00C07A99"/>
    <w:rsid w:val="00C12B51"/>
    <w:rsid w:val="00C577B6"/>
    <w:rsid w:val="00C70DD0"/>
    <w:rsid w:val="00CC299C"/>
    <w:rsid w:val="00CD509C"/>
    <w:rsid w:val="00CE0CA2"/>
    <w:rsid w:val="00CE5D47"/>
    <w:rsid w:val="00CF0201"/>
    <w:rsid w:val="00D02611"/>
    <w:rsid w:val="00D0332A"/>
    <w:rsid w:val="00D160F0"/>
    <w:rsid w:val="00D36884"/>
    <w:rsid w:val="00D37801"/>
    <w:rsid w:val="00DA2CB5"/>
    <w:rsid w:val="00DC766E"/>
    <w:rsid w:val="00DD4E5C"/>
    <w:rsid w:val="00DE2D77"/>
    <w:rsid w:val="00E33A5D"/>
    <w:rsid w:val="00E4752F"/>
    <w:rsid w:val="00E552C7"/>
    <w:rsid w:val="00E561BC"/>
    <w:rsid w:val="00E73D60"/>
    <w:rsid w:val="00EB2711"/>
    <w:rsid w:val="00EC0634"/>
    <w:rsid w:val="00EE72E8"/>
    <w:rsid w:val="00F11FA6"/>
    <w:rsid w:val="00F159BC"/>
    <w:rsid w:val="00F34DCE"/>
    <w:rsid w:val="00F75EBD"/>
    <w:rsid w:val="00F866EA"/>
    <w:rsid w:val="00F9654B"/>
    <w:rsid w:val="00FB0164"/>
    <w:rsid w:val="00FC1EC4"/>
    <w:rsid w:val="00FC22E2"/>
    <w:rsid w:val="00FF21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F7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 w:type="character" w:styleId="PlaceholderText">
    <w:name w:val="Placeholder Text"/>
    <w:basedOn w:val="DefaultParagraphFont"/>
    <w:uiPriority w:val="99"/>
    <w:semiHidden/>
    <w:rsid w:val="00AF1628"/>
    <w:rPr>
      <w:color w:val="808080"/>
    </w:rPr>
  </w:style>
  <w:style w:type="character" w:styleId="CommentReference">
    <w:name w:val="annotation reference"/>
    <w:basedOn w:val="DefaultParagraphFont"/>
    <w:uiPriority w:val="99"/>
    <w:semiHidden/>
    <w:unhideWhenUsed/>
    <w:rsid w:val="00640985"/>
    <w:rPr>
      <w:sz w:val="16"/>
      <w:szCs w:val="16"/>
    </w:rPr>
  </w:style>
  <w:style w:type="paragraph" w:styleId="CommentText">
    <w:name w:val="annotation text"/>
    <w:basedOn w:val="Normal"/>
    <w:link w:val="CommentTextChar"/>
    <w:uiPriority w:val="99"/>
    <w:semiHidden/>
    <w:unhideWhenUsed/>
    <w:rsid w:val="00640985"/>
    <w:rPr>
      <w:sz w:val="20"/>
    </w:rPr>
  </w:style>
  <w:style w:type="character" w:customStyle="1" w:styleId="CommentTextChar">
    <w:name w:val="Comment Text Char"/>
    <w:basedOn w:val="DefaultParagraphFont"/>
    <w:link w:val="CommentText"/>
    <w:uiPriority w:val="99"/>
    <w:semiHidden/>
    <w:rsid w:val="00640985"/>
  </w:style>
  <w:style w:type="paragraph" w:styleId="CommentSubject">
    <w:name w:val="annotation subject"/>
    <w:basedOn w:val="CommentText"/>
    <w:next w:val="CommentText"/>
    <w:link w:val="CommentSubjectChar"/>
    <w:uiPriority w:val="99"/>
    <w:semiHidden/>
    <w:unhideWhenUsed/>
    <w:rsid w:val="00640985"/>
    <w:rPr>
      <w:b/>
      <w:bCs/>
    </w:rPr>
  </w:style>
  <w:style w:type="character" w:customStyle="1" w:styleId="CommentSubjectChar">
    <w:name w:val="Comment Subject Char"/>
    <w:basedOn w:val="CommentTextChar"/>
    <w:link w:val="CommentSubject"/>
    <w:uiPriority w:val="99"/>
    <w:semiHidden/>
    <w:rsid w:val="00640985"/>
    <w:rPr>
      <w:b/>
      <w:bCs/>
    </w:rPr>
  </w:style>
  <w:style w:type="paragraph" w:styleId="Revision">
    <w:name w:val="Revision"/>
    <w:hidden/>
    <w:uiPriority w:val="99"/>
    <w:semiHidden/>
    <w:rsid w:val="00A97A68"/>
    <w:rPr>
      <w:sz w:val="24"/>
    </w:rPr>
  </w:style>
  <w:style w:type="character" w:styleId="LineNumber">
    <w:name w:val="line number"/>
    <w:basedOn w:val="DefaultParagraphFont"/>
    <w:uiPriority w:val="99"/>
    <w:semiHidden/>
    <w:unhideWhenUsed/>
    <w:rsid w:val="00F34D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 w:type="character" w:styleId="PlaceholderText">
    <w:name w:val="Placeholder Text"/>
    <w:basedOn w:val="DefaultParagraphFont"/>
    <w:uiPriority w:val="99"/>
    <w:semiHidden/>
    <w:rsid w:val="00AF1628"/>
    <w:rPr>
      <w:color w:val="808080"/>
    </w:rPr>
  </w:style>
  <w:style w:type="character" w:styleId="CommentReference">
    <w:name w:val="annotation reference"/>
    <w:basedOn w:val="DefaultParagraphFont"/>
    <w:uiPriority w:val="99"/>
    <w:semiHidden/>
    <w:unhideWhenUsed/>
    <w:rsid w:val="00640985"/>
    <w:rPr>
      <w:sz w:val="16"/>
      <w:szCs w:val="16"/>
    </w:rPr>
  </w:style>
  <w:style w:type="paragraph" w:styleId="CommentText">
    <w:name w:val="annotation text"/>
    <w:basedOn w:val="Normal"/>
    <w:link w:val="CommentTextChar"/>
    <w:uiPriority w:val="99"/>
    <w:semiHidden/>
    <w:unhideWhenUsed/>
    <w:rsid w:val="00640985"/>
    <w:rPr>
      <w:sz w:val="20"/>
    </w:rPr>
  </w:style>
  <w:style w:type="character" w:customStyle="1" w:styleId="CommentTextChar">
    <w:name w:val="Comment Text Char"/>
    <w:basedOn w:val="DefaultParagraphFont"/>
    <w:link w:val="CommentText"/>
    <w:uiPriority w:val="99"/>
    <w:semiHidden/>
    <w:rsid w:val="00640985"/>
  </w:style>
  <w:style w:type="paragraph" w:styleId="CommentSubject">
    <w:name w:val="annotation subject"/>
    <w:basedOn w:val="CommentText"/>
    <w:next w:val="CommentText"/>
    <w:link w:val="CommentSubjectChar"/>
    <w:uiPriority w:val="99"/>
    <w:semiHidden/>
    <w:unhideWhenUsed/>
    <w:rsid w:val="00640985"/>
    <w:rPr>
      <w:b/>
      <w:bCs/>
    </w:rPr>
  </w:style>
  <w:style w:type="character" w:customStyle="1" w:styleId="CommentSubjectChar">
    <w:name w:val="Comment Subject Char"/>
    <w:basedOn w:val="CommentTextChar"/>
    <w:link w:val="CommentSubject"/>
    <w:uiPriority w:val="99"/>
    <w:semiHidden/>
    <w:rsid w:val="00640985"/>
    <w:rPr>
      <w:b/>
      <w:bCs/>
    </w:rPr>
  </w:style>
  <w:style w:type="paragraph" w:styleId="Revision">
    <w:name w:val="Revision"/>
    <w:hidden/>
    <w:uiPriority w:val="99"/>
    <w:semiHidden/>
    <w:rsid w:val="00A97A68"/>
    <w:rPr>
      <w:sz w:val="24"/>
    </w:rPr>
  </w:style>
  <w:style w:type="character" w:styleId="LineNumber">
    <w:name w:val="line number"/>
    <w:basedOn w:val="DefaultParagraphFont"/>
    <w:uiPriority w:val="99"/>
    <w:semiHidden/>
    <w:unhideWhenUsed/>
    <w:rsid w:val="00F34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7817">
      <w:bodyDiv w:val="1"/>
      <w:marLeft w:val="0"/>
      <w:marRight w:val="0"/>
      <w:marTop w:val="0"/>
      <w:marBottom w:val="0"/>
      <w:divBdr>
        <w:top w:val="none" w:sz="0" w:space="0" w:color="auto"/>
        <w:left w:val="none" w:sz="0" w:space="0" w:color="auto"/>
        <w:bottom w:val="none" w:sz="0" w:space="0" w:color="auto"/>
        <w:right w:val="none" w:sz="0" w:space="0" w:color="auto"/>
      </w:divBdr>
      <w:divsChild>
        <w:div w:id="656496263">
          <w:marLeft w:val="0"/>
          <w:marRight w:val="0"/>
          <w:marTop w:val="0"/>
          <w:marBottom w:val="0"/>
          <w:divBdr>
            <w:top w:val="none" w:sz="0" w:space="0" w:color="auto"/>
            <w:left w:val="none" w:sz="0" w:space="0" w:color="auto"/>
            <w:bottom w:val="none" w:sz="0" w:space="0" w:color="auto"/>
            <w:right w:val="none" w:sz="0" w:space="0" w:color="auto"/>
          </w:divBdr>
        </w:div>
        <w:div w:id="78910018">
          <w:marLeft w:val="0"/>
          <w:marRight w:val="0"/>
          <w:marTop w:val="0"/>
          <w:marBottom w:val="0"/>
          <w:divBdr>
            <w:top w:val="none" w:sz="0" w:space="0" w:color="auto"/>
            <w:left w:val="none" w:sz="0" w:space="0" w:color="auto"/>
            <w:bottom w:val="none" w:sz="0" w:space="0" w:color="auto"/>
            <w:right w:val="none" w:sz="0" w:space="0" w:color="auto"/>
          </w:divBdr>
          <w:divsChild>
            <w:div w:id="74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279">
      <w:bodyDiv w:val="1"/>
      <w:marLeft w:val="0"/>
      <w:marRight w:val="0"/>
      <w:marTop w:val="0"/>
      <w:marBottom w:val="0"/>
      <w:divBdr>
        <w:top w:val="none" w:sz="0" w:space="0" w:color="auto"/>
        <w:left w:val="none" w:sz="0" w:space="0" w:color="auto"/>
        <w:bottom w:val="none" w:sz="0" w:space="0" w:color="auto"/>
        <w:right w:val="none" w:sz="0" w:space="0" w:color="auto"/>
      </w:divBdr>
      <w:divsChild>
        <w:div w:id="1753626584">
          <w:marLeft w:val="0"/>
          <w:marRight w:val="0"/>
          <w:marTop w:val="0"/>
          <w:marBottom w:val="0"/>
          <w:divBdr>
            <w:top w:val="none" w:sz="0" w:space="0" w:color="auto"/>
            <w:left w:val="none" w:sz="0" w:space="0" w:color="auto"/>
            <w:bottom w:val="none" w:sz="0" w:space="0" w:color="auto"/>
            <w:right w:val="none" w:sz="0" w:space="0" w:color="auto"/>
          </w:divBdr>
        </w:div>
        <w:div w:id="1525747376">
          <w:marLeft w:val="0"/>
          <w:marRight w:val="0"/>
          <w:marTop w:val="0"/>
          <w:marBottom w:val="0"/>
          <w:divBdr>
            <w:top w:val="none" w:sz="0" w:space="0" w:color="auto"/>
            <w:left w:val="none" w:sz="0" w:space="0" w:color="auto"/>
            <w:bottom w:val="none" w:sz="0" w:space="0" w:color="auto"/>
            <w:right w:val="none" w:sz="0" w:space="0" w:color="auto"/>
          </w:divBdr>
          <w:divsChild>
            <w:div w:id="1914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054">
      <w:bodyDiv w:val="1"/>
      <w:marLeft w:val="0"/>
      <w:marRight w:val="0"/>
      <w:marTop w:val="0"/>
      <w:marBottom w:val="0"/>
      <w:divBdr>
        <w:top w:val="none" w:sz="0" w:space="0" w:color="auto"/>
        <w:left w:val="none" w:sz="0" w:space="0" w:color="auto"/>
        <w:bottom w:val="none" w:sz="0" w:space="0" w:color="auto"/>
        <w:right w:val="none" w:sz="0" w:space="0" w:color="auto"/>
      </w:divBdr>
      <w:divsChild>
        <w:div w:id="147600393">
          <w:marLeft w:val="0"/>
          <w:marRight w:val="0"/>
          <w:marTop w:val="0"/>
          <w:marBottom w:val="0"/>
          <w:divBdr>
            <w:top w:val="none" w:sz="0" w:space="0" w:color="auto"/>
            <w:left w:val="none" w:sz="0" w:space="0" w:color="auto"/>
            <w:bottom w:val="none" w:sz="0" w:space="0" w:color="auto"/>
            <w:right w:val="none" w:sz="0" w:space="0" w:color="auto"/>
          </w:divBdr>
        </w:div>
        <w:div w:id="414207446">
          <w:marLeft w:val="0"/>
          <w:marRight w:val="0"/>
          <w:marTop w:val="0"/>
          <w:marBottom w:val="0"/>
          <w:divBdr>
            <w:top w:val="none" w:sz="0" w:space="0" w:color="auto"/>
            <w:left w:val="none" w:sz="0" w:space="0" w:color="auto"/>
            <w:bottom w:val="none" w:sz="0" w:space="0" w:color="auto"/>
            <w:right w:val="none" w:sz="0" w:space="0" w:color="auto"/>
          </w:divBdr>
          <w:divsChild>
            <w:div w:id="1400597686">
              <w:marLeft w:val="0"/>
              <w:marRight w:val="0"/>
              <w:marTop w:val="0"/>
              <w:marBottom w:val="0"/>
              <w:divBdr>
                <w:top w:val="none" w:sz="0" w:space="0" w:color="auto"/>
                <w:left w:val="none" w:sz="0" w:space="0" w:color="auto"/>
                <w:bottom w:val="none" w:sz="0" w:space="0" w:color="auto"/>
                <w:right w:val="none" w:sz="0" w:space="0" w:color="auto"/>
              </w:divBdr>
            </w:div>
            <w:div w:id="1559248617">
              <w:marLeft w:val="0"/>
              <w:marRight w:val="0"/>
              <w:marTop w:val="0"/>
              <w:marBottom w:val="0"/>
              <w:divBdr>
                <w:top w:val="none" w:sz="0" w:space="0" w:color="auto"/>
                <w:left w:val="none" w:sz="0" w:space="0" w:color="auto"/>
                <w:bottom w:val="none" w:sz="0" w:space="0" w:color="auto"/>
                <w:right w:val="none" w:sz="0" w:space="0" w:color="auto"/>
              </w:divBdr>
              <w:divsChild>
                <w:div w:id="520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234">
      <w:bodyDiv w:val="1"/>
      <w:marLeft w:val="0"/>
      <w:marRight w:val="0"/>
      <w:marTop w:val="0"/>
      <w:marBottom w:val="0"/>
      <w:divBdr>
        <w:top w:val="none" w:sz="0" w:space="0" w:color="auto"/>
        <w:left w:val="none" w:sz="0" w:space="0" w:color="auto"/>
        <w:bottom w:val="none" w:sz="0" w:space="0" w:color="auto"/>
        <w:right w:val="none" w:sz="0" w:space="0" w:color="auto"/>
      </w:divBdr>
      <w:divsChild>
        <w:div w:id="158616670">
          <w:marLeft w:val="0"/>
          <w:marRight w:val="0"/>
          <w:marTop w:val="0"/>
          <w:marBottom w:val="0"/>
          <w:divBdr>
            <w:top w:val="none" w:sz="0" w:space="0" w:color="auto"/>
            <w:left w:val="none" w:sz="0" w:space="0" w:color="auto"/>
            <w:bottom w:val="none" w:sz="0" w:space="0" w:color="auto"/>
            <w:right w:val="none" w:sz="0" w:space="0" w:color="auto"/>
          </w:divBdr>
        </w:div>
        <w:div w:id="1220895548">
          <w:marLeft w:val="0"/>
          <w:marRight w:val="0"/>
          <w:marTop w:val="0"/>
          <w:marBottom w:val="0"/>
          <w:divBdr>
            <w:top w:val="none" w:sz="0" w:space="0" w:color="auto"/>
            <w:left w:val="none" w:sz="0" w:space="0" w:color="auto"/>
            <w:bottom w:val="none" w:sz="0" w:space="0" w:color="auto"/>
            <w:right w:val="none" w:sz="0" w:space="0" w:color="auto"/>
          </w:divBdr>
          <w:divsChild>
            <w:div w:id="10786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384">
      <w:bodyDiv w:val="1"/>
      <w:marLeft w:val="0"/>
      <w:marRight w:val="0"/>
      <w:marTop w:val="0"/>
      <w:marBottom w:val="0"/>
      <w:divBdr>
        <w:top w:val="none" w:sz="0" w:space="0" w:color="auto"/>
        <w:left w:val="none" w:sz="0" w:space="0" w:color="auto"/>
        <w:bottom w:val="none" w:sz="0" w:space="0" w:color="auto"/>
        <w:right w:val="none" w:sz="0" w:space="0" w:color="auto"/>
      </w:divBdr>
      <w:divsChild>
        <w:div w:id="58213851">
          <w:marLeft w:val="0"/>
          <w:marRight w:val="0"/>
          <w:marTop w:val="0"/>
          <w:marBottom w:val="0"/>
          <w:divBdr>
            <w:top w:val="none" w:sz="0" w:space="0" w:color="auto"/>
            <w:left w:val="none" w:sz="0" w:space="0" w:color="auto"/>
            <w:bottom w:val="none" w:sz="0" w:space="0" w:color="auto"/>
            <w:right w:val="none" w:sz="0" w:space="0" w:color="auto"/>
          </w:divBdr>
        </w:div>
        <w:div w:id="2044211074">
          <w:marLeft w:val="0"/>
          <w:marRight w:val="0"/>
          <w:marTop w:val="0"/>
          <w:marBottom w:val="0"/>
          <w:divBdr>
            <w:top w:val="none" w:sz="0" w:space="0" w:color="auto"/>
            <w:left w:val="none" w:sz="0" w:space="0" w:color="auto"/>
            <w:bottom w:val="none" w:sz="0" w:space="0" w:color="auto"/>
            <w:right w:val="none" w:sz="0" w:space="0" w:color="auto"/>
          </w:divBdr>
          <w:divsChild>
            <w:div w:id="917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980">
      <w:bodyDiv w:val="1"/>
      <w:marLeft w:val="0"/>
      <w:marRight w:val="0"/>
      <w:marTop w:val="0"/>
      <w:marBottom w:val="0"/>
      <w:divBdr>
        <w:top w:val="none" w:sz="0" w:space="0" w:color="auto"/>
        <w:left w:val="none" w:sz="0" w:space="0" w:color="auto"/>
        <w:bottom w:val="none" w:sz="0" w:space="0" w:color="auto"/>
        <w:right w:val="none" w:sz="0" w:space="0" w:color="auto"/>
      </w:divBdr>
      <w:divsChild>
        <w:div w:id="897395391">
          <w:marLeft w:val="0"/>
          <w:marRight w:val="0"/>
          <w:marTop w:val="0"/>
          <w:marBottom w:val="0"/>
          <w:divBdr>
            <w:top w:val="none" w:sz="0" w:space="0" w:color="auto"/>
            <w:left w:val="none" w:sz="0" w:space="0" w:color="auto"/>
            <w:bottom w:val="none" w:sz="0" w:space="0" w:color="auto"/>
            <w:right w:val="none" w:sz="0" w:space="0" w:color="auto"/>
          </w:divBdr>
        </w:div>
        <w:div w:id="264382568">
          <w:marLeft w:val="0"/>
          <w:marRight w:val="0"/>
          <w:marTop w:val="0"/>
          <w:marBottom w:val="0"/>
          <w:divBdr>
            <w:top w:val="none" w:sz="0" w:space="0" w:color="auto"/>
            <w:left w:val="none" w:sz="0" w:space="0" w:color="auto"/>
            <w:bottom w:val="none" w:sz="0" w:space="0" w:color="auto"/>
            <w:right w:val="none" w:sz="0" w:space="0" w:color="auto"/>
          </w:divBdr>
          <w:divsChild>
            <w:div w:id="150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637">
      <w:bodyDiv w:val="1"/>
      <w:marLeft w:val="0"/>
      <w:marRight w:val="0"/>
      <w:marTop w:val="0"/>
      <w:marBottom w:val="0"/>
      <w:divBdr>
        <w:top w:val="none" w:sz="0" w:space="0" w:color="auto"/>
        <w:left w:val="none" w:sz="0" w:space="0" w:color="auto"/>
        <w:bottom w:val="none" w:sz="0" w:space="0" w:color="auto"/>
        <w:right w:val="none" w:sz="0" w:space="0" w:color="auto"/>
      </w:divBdr>
      <w:divsChild>
        <w:div w:id="1765876853">
          <w:marLeft w:val="0"/>
          <w:marRight w:val="0"/>
          <w:marTop w:val="0"/>
          <w:marBottom w:val="0"/>
          <w:divBdr>
            <w:top w:val="none" w:sz="0" w:space="0" w:color="auto"/>
            <w:left w:val="none" w:sz="0" w:space="0" w:color="auto"/>
            <w:bottom w:val="none" w:sz="0" w:space="0" w:color="auto"/>
            <w:right w:val="none" w:sz="0" w:space="0" w:color="auto"/>
          </w:divBdr>
          <w:divsChild>
            <w:div w:id="1810975471">
              <w:marLeft w:val="0"/>
              <w:marRight w:val="0"/>
              <w:marTop w:val="0"/>
              <w:marBottom w:val="0"/>
              <w:divBdr>
                <w:top w:val="none" w:sz="0" w:space="0" w:color="auto"/>
                <w:left w:val="none" w:sz="0" w:space="0" w:color="auto"/>
                <w:bottom w:val="none" w:sz="0" w:space="0" w:color="auto"/>
                <w:right w:val="none" w:sz="0" w:space="0" w:color="auto"/>
              </w:divBdr>
            </w:div>
            <w:div w:id="1178272540">
              <w:marLeft w:val="0"/>
              <w:marRight w:val="0"/>
              <w:marTop w:val="0"/>
              <w:marBottom w:val="0"/>
              <w:divBdr>
                <w:top w:val="none" w:sz="0" w:space="0" w:color="auto"/>
                <w:left w:val="none" w:sz="0" w:space="0" w:color="auto"/>
                <w:bottom w:val="none" w:sz="0" w:space="0" w:color="auto"/>
                <w:right w:val="none" w:sz="0" w:space="0" w:color="auto"/>
              </w:divBdr>
            </w:div>
            <w:div w:id="1409770726">
              <w:marLeft w:val="0"/>
              <w:marRight w:val="0"/>
              <w:marTop w:val="0"/>
              <w:marBottom w:val="0"/>
              <w:divBdr>
                <w:top w:val="none" w:sz="0" w:space="0" w:color="auto"/>
                <w:left w:val="none" w:sz="0" w:space="0" w:color="auto"/>
                <w:bottom w:val="none" w:sz="0" w:space="0" w:color="auto"/>
                <w:right w:val="none" w:sz="0" w:space="0" w:color="auto"/>
              </w:divBdr>
            </w:div>
            <w:div w:id="2050376147">
              <w:marLeft w:val="0"/>
              <w:marRight w:val="0"/>
              <w:marTop w:val="0"/>
              <w:marBottom w:val="0"/>
              <w:divBdr>
                <w:top w:val="none" w:sz="0" w:space="0" w:color="auto"/>
                <w:left w:val="none" w:sz="0" w:space="0" w:color="auto"/>
                <w:bottom w:val="none" w:sz="0" w:space="0" w:color="auto"/>
                <w:right w:val="none" w:sz="0" w:space="0" w:color="auto"/>
              </w:divBdr>
            </w:div>
            <w:div w:id="1432629636">
              <w:marLeft w:val="0"/>
              <w:marRight w:val="0"/>
              <w:marTop w:val="0"/>
              <w:marBottom w:val="0"/>
              <w:divBdr>
                <w:top w:val="none" w:sz="0" w:space="0" w:color="auto"/>
                <w:left w:val="none" w:sz="0" w:space="0" w:color="auto"/>
                <w:bottom w:val="none" w:sz="0" w:space="0" w:color="auto"/>
                <w:right w:val="none" w:sz="0" w:space="0" w:color="auto"/>
              </w:divBdr>
            </w:div>
            <w:div w:id="468592635">
              <w:marLeft w:val="0"/>
              <w:marRight w:val="0"/>
              <w:marTop w:val="0"/>
              <w:marBottom w:val="0"/>
              <w:divBdr>
                <w:top w:val="none" w:sz="0" w:space="0" w:color="auto"/>
                <w:left w:val="none" w:sz="0" w:space="0" w:color="auto"/>
                <w:bottom w:val="none" w:sz="0" w:space="0" w:color="auto"/>
                <w:right w:val="none" w:sz="0" w:space="0" w:color="auto"/>
              </w:divBdr>
            </w:div>
            <w:div w:id="1585606571">
              <w:marLeft w:val="0"/>
              <w:marRight w:val="0"/>
              <w:marTop w:val="0"/>
              <w:marBottom w:val="0"/>
              <w:divBdr>
                <w:top w:val="none" w:sz="0" w:space="0" w:color="auto"/>
                <w:left w:val="none" w:sz="0" w:space="0" w:color="auto"/>
                <w:bottom w:val="none" w:sz="0" w:space="0" w:color="auto"/>
                <w:right w:val="none" w:sz="0" w:space="0" w:color="auto"/>
              </w:divBdr>
            </w:div>
            <w:div w:id="723676878">
              <w:marLeft w:val="0"/>
              <w:marRight w:val="0"/>
              <w:marTop w:val="0"/>
              <w:marBottom w:val="0"/>
              <w:divBdr>
                <w:top w:val="none" w:sz="0" w:space="0" w:color="auto"/>
                <w:left w:val="none" w:sz="0" w:space="0" w:color="auto"/>
                <w:bottom w:val="none" w:sz="0" w:space="0" w:color="auto"/>
                <w:right w:val="none" w:sz="0" w:space="0" w:color="auto"/>
              </w:divBdr>
            </w:div>
            <w:div w:id="87503199">
              <w:marLeft w:val="0"/>
              <w:marRight w:val="0"/>
              <w:marTop w:val="0"/>
              <w:marBottom w:val="0"/>
              <w:divBdr>
                <w:top w:val="none" w:sz="0" w:space="0" w:color="auto"/>
                <w:left w:val="none" w:sz="0" w:space="0" w:color="auto"/>
                <w:bottom w:val="none" w:sz="0" w:space="0" w:color="auto"/>
                <w:right w:val="none" w:sz="0" w:space="0" w:color="auto"/>
              </w:divBdr>
            </w:div>
            <w:div w:id="757023447">
              <w:marLeft w:val="0"/>
              <w:marRight w:val="0"/>
              <w:marTop w:val="0"/>
              <w:marBottom w:val="0"/>
              <w:divBdr>
                <w:top w:val="none" w:sz="0" w:space="0" w:color="auto"/>
                <w:left w:val="none" w:sz="0" w:space="0" w:color="auto"/>
                <w:bottom w:val="none" w:sz="0" w:space="0" w:color="auto"/>
                <w:right w:val="none" w:sz="0" w:space="0" w:color="auto"/>
              </w:divBdr>
            </w:div>
            <w:div w:id="1110274588">
              <w:marLeft w:val="0"/>
              <w:marRight w:val="0"/>
              <w:marTop w:val="0"/>
              <w:marBottom w:val="0"/>
              <w:divBdr>
                <w:top w:val="none" w:sz="0" w:space="0" w:color="auto"/>
                <w:left w:val="none" w:sz="0" w:space="0" w:color="auto"/>
                <w:bottom w:val="none" w:sz="0" w:space="0" w:color="auto"/>
                <w:right w:val="none" w:sz="0" w:space="0" w:color="auto"/>
              </w:divBdr>
            </w:div>
            <w:div w:id="1170364609">
              <w:marLeft w:val="0"/>
              <w:marRight w:val="0"/>
              <w:marTop w:val="0"/>
              <w:marBottom w:val="0"/>
              <w:divBdr>
                <w:top w:val="none" w:sz="0" w:space="0" w:color="auto"/>
                <w:left w:val="none" w:sz="0" w:space="0" w:color="auto"/>
                <w:bottom w:val="none" w:sz="0" w:space="0" w:color="auto"/>
                <w:right w:val="none" w:sz="0" w:space="0" w:color="auto"/>
              </w:divBdr>
            </w:div>
            <w:div w:id="69616386">
              <w:marLeft w:val="0"/>
              <w:marRight w:val="0"/>
              <w:marTop w:val="0"/>
              <w:marBottom w:val="0"/>
              <w:divBdr>
                <w:top w:val="none" w:sz="0" w:space="0" w:color="auto"/>
                <w:left w:val="none" w:sz="0" w:space="0" w:color="auto"/>
                <w:bottom w:val="none" w:sz="0" w:space="0" w:color="auto"/>
                <w:right w:val="none" w:sz="0" w:space="0" w:color="auto"/>
              </w:divBdr>
            </w:div>
            <w:div w:id="905840770">
              <w:marLeft w:val="0"/>
              <w:marRight w:val="0"/>
              <w:marTop w:val="0"/>
              <w:marBottom w:val="0"/>
              <w:divBdr>
                <w:top w:val="none" w:sz="0" w:space="0" w:color="auto"/>
                <w:left w:val="none" w:sz="0" w:space="0" w:color="auto"/>
                <w:bottom w:val="none" w:sz="0" w:space="0" w:color="auto"/>
                <w:right w:val="none" w:sz="0" w:space="0" w:color="auto"/>
              </w:divBdr>
            </w:div>
            <w:div w:id="178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9526">
      <w:bodyDiv w:val="1"/>
      <w:marLeft w:val="0"/>
      <w:marRight w:val="0"/>
      <w:marTop w:val="0"/>
      <w:marBottom w:val="0"/>
      <w:divBdr>
        <w:top w:val="none" w:sz="0" w:space="0" w:color="auto"/>
        <w:left w:val="none" w:sz="0" w:space="0" w:color="auto"/>
        <w:bottom w:val="none" w:sz="0" w:space="0" w:color="auto"/>
        <w:right w:val="none" w:sz="0" w:space="0" w:color="auto"/>
      </w:divBdr>
      <w:divsChild>
        <w:div w:id="227572645">
          <w:marLeft w:val="0"/>
          <w:marRight w:val="0"/>
          <w:marTop w:val="0"/>
          <w:marBottom w:val="0"/>
          <w:divBdr>
            <w:top w:val="none" w:sz="0" w:space="0" w:color="auto"/>
            <w:left w:val="none" w:sz="0" w:space="0" w:color="auto"/>
            <w:bottom w:val="none" w:sz="0" w:space="0" w:color="auto"/>
            <w:right w:val="none" w:sz="0" w:space="0" w:color="auto"/>
          </w:divBdr>
        </w:div>
        <w:div w:id="1756659439">
          <w:marLeft w:val="0"/>
          <w:marRight w:val="0"/>
          <w:marTop w:val="0"/>
          <w:marBottom w:val="0"/>
          <w:divBdr>
            <w:top w:val="none" w:sz="0" w:space="0" w:color="auto"/>
            <w:left w:val="none" w:sz="0" w:space="0" w:color="auto"/>
            <w:bottom w:val="none" w:sz="0" w:space="0" w:color="auto"/>
            <w:right w:val="none" w:sz="0" w:space="0" w:color="auto"/>
          </w:divBdr>
          <w:divsChild>
            <w:div w:id="464347599">
              <w:marLeft w:val="0"/>
              <w:marRight w:val="0"/>
              <w:marTop w:val="0"/>
              <w:marBottom w:val="0"/>
              <w:divBdr>
                <w:top w:val="none" w:sz="0" w:space="0" w:color="auto"/>
                <w:left w:val="none" w:sz="0" w:space="0" w:color="auto"/>
                <w:bottom w:val="none" w:sz="0" w:space="0" w:color="auto"/>
                <w:right w:val="none" w:sz="0" w:space="0" w:color="auto"/>
              </w:divBdr>
            </w:div>
            <w:div w:id="850074201">
              <w:marLeft w:val="0"/>
              <w:marRight w:val="0"/>
              <w:marTop w:val="0"/>
              <w:marBottom w:val="0"/>
              <w:divBdr>
                <w:top w:val="none" w:sz="0" w:space="0" w:color="auto"/>
                <w:left w:val="none" w:sz="0" w:space="0" w:color="auto"/>
                <w:bottom w:val="none" w:sz="0" w:space="0" w:color="auto"/>
                <w:right w:val="none" w:sz="0" w:space="0" w:color="auto"/>
              </w:divBdr>
              <w:divsChild>
                <w:div w:id="174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3362">
      <w:bodyDiv w:val="1"/>
      <w:marLeft w:val="0"/>
      <w:marRight w:val="0"/>
      <w:marTop w:val="0"/>
      <w:marBottom w:val="0"/>
      <w:divBdr>
        <w:top w:val="none" w:sz="0" w:space="0" w:color="auto"/>
        <w:left w:val="none" w:sz="0" w:space="0" w:color="auto"/>
        <w:bottom w:val="none" w:sz="0" w:space="0" w:color="auto"/>
        <w:right w:val="none" w:sz="0" w:space="0" w:color="auto"/>
      </w:divBdr>
      <w:divsChild>
        <w:div w:id="475683989">
          <w:marLeft w:val="0"/>
          <w:marRight w:val="0"/>
          <w:marTop w:val="0"/>
          <w:marBottom w:val="0"/>
          <w:divBdr>
            <w:top w:val="none" w:sz="0" w:space="0" w:color="auto"/>
            <w:left w:val="none" w:sz="0" w:space="0" w:color="auto"/>
            <w:bottom w:val="none" w:sz="0" w:space="0" w:color="auto"/>
            <w:right w:val="none" w:sz="0" w:space="0" w:color="auto"/>
          </w:divBdr>
        </w:div>
        <w:div w:id="2039548607">
          <w:marLeft w:val="0"/>
          <w:marRight w:val="0"/>
          <w:marTop w:val="0"/>
          <w:marBottom w:val="0"/>
          <w:divBdr>
            <w:top w:val="none" w:sz="0" w:space="0" w:color="auto"/>
            <w:left w:val="none" w:sz="0" w:space="0" w:color="auto"/>
            <w:bottom w:val="none" w:sz="0" w:space="0" w:color="auto"/>
            <w:right w:val="none" w:sz="0" w:space="0" w:color="auto"/>
          </w:divBdr>
          <w:divsChild>
            <w:div w:id="1392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278">
      <w:bodyDiv w:val="1"/>
      <w:marLeft w:val="0"/>
      <w:marRight w:val="0"/>
      <w:marTop w:val="0"/>
      <w:marBottom w:val="0"/>
      <w:divBdr>
        <w:top w:val="none" w:sz="0" w:space="0" w:color="auto"/>
        <w:left w:val="none" w:sz="0" w:space="0" w:color="auto"/>
        <w:bottom w:val="none" w:sz="0" w:space="0" w:color="auto"/>
        <w:right w:val="none" w:sz="0" w:space="0" w:color="auto"/>
      </w:divBdr>
      <w:divsChild>
        <w:div w:id="264271495">
          <w:marLeft w:val="0"/>
          <w:marRight w:val="0"/>
          <w:marTop w:val="0"/>
          <w:marBottom w:val="0"/>
          <w:divBdr>
            <w:top w:val="none" w:sz="0" w:space="0" w:color="auto"/>
            <w:left w:val="none" w:sz="0" w:space="0" w:color="auto"/>
            <w:bottom w:val="none" w:sz="0" w:space="0" w:color="auto"/>
            <w:right w:val="none" w:sz="0" w:space="0" w:color="auto"/>
          </w:divBdr>
        </w:div>
        <w:div w:id="1064065439">
          <w:marLeft w:val="0"/>
          <w:marRight w:val="0"/>
          <w:marTop w:val="0"/>
          <w:marBottom w:val="0"/>
          <w:divBdr>
            <w:top w:val="none" w:sz="0" w:space="0" w:color="auto"/>
            <w:left w:val="none" w:sz="0" w:space="0" w:color="auto"/>
            <w:bottom w:val="none" w:sz="0" w:space="0" w:color="auto"/>
            <w:right w:val="none" w:sz="0" w:space="0" w:color="auto"/>
          </w:divBdr>
          <w:divsChild>
            <w:div w:id="1195390950">
              <w:marLeft w:val="0"/>
              <w:marRight w:val="0"/>
              <w:marTop w:val="0"/>
              <w:marBottom w:val="0"/>
              <w:divBdr>
                <w:top w:val="none" w:sz="0" w:space="0" w:color="auto"/>
                <w:left w:val="none" w:sz="0" w:space="0" w:color="auto"/>
                <w:bottom w:val="none" w:sz="0" w:space="0" w:color="auto"/>
                <w:right w:val="none" w:sz="0" w:space="0" w:color="auto"/>
              </w:divBdr>
            </w:div>
            <w:div w:id="1047296550">
              <w:marLeft w:val="0"/>
              <w:marRight w:val="0"/>
              <w:marTop w:val="0"/>
              <w:marBottom w:val="0"/>
              <w:divBdr>
                <w:top w:val="none" w:sz="0" w:space="0" w:color="auto"/>
                <w:left w:val="none" w:sz="0" w:space="0" w:color="auto"/>
                <w:bottom w:val="none" w:sz="0" w:space="0" w:color="auto"/>
                <w:right w:val="none" w:sz="0" w:space="0" w:color="auto"/>
              </w:divBdr>
              <w:divsChild>
                <w:div w:id="324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5059">
      <w:bodyDiv w:val="1"/>
      <w:marLeft w:val="0"/>
      <w:marRight w:val="0"/>
      <w:marTop w:val="0"/>
      <w:marBottom w:val="0"/>
      <w:divBdr>
        <w:top w:val="none" w:sz="0" w:space="0" w:color="auto"/>
        <w:left w:val="none" w:sz="0" w:space="0" w:color="auto"/>
        <w:bottom w:val="none" w:sz="0" w:space="0" w:color="auto"/>
        <w:right w:val="none" w:sz="0" w:space="0" w:color="auto"/>
      </w:divBdr>
    </w:div>
    <w:div w:id="1688487535">
      <w:bodyDiv w:val="1"/>
      <w:marLeft w:val="0"/>
      <w:marRight w:val="0"/>
      <w:marTop w:val="0"/>
      <w:marBottom w:val="0"/>
      <w:divBdr>
        <w:top w:val="none" w:sz="0" w:space="0" w:color="auto"/>
        <w:left w:val="none" w:sz="0" w:space="0" w:color="auto"/>
        <w:bottom w:val="none" w:sz="0" w:space="0" w:color="auto"/>
        <w:right w:val="none" w:sz="0" w:space="0" w:color="auto"/>
      </w:divBdr>
    </w:div>
    <w:div w:id="1737362025">
      <w:bodyDiv w:val="1"/>
      <w:marLeft w:val="0"/>
      <w:marRight w:val="0"/>
      <w:marTop w:val="0"/>
      <w:marBottom w:val="0"/>
      <w:divBdr>
        <w:top w:val="none" w:sz="0" w:space="0" w:color="auto"/>
        <w:left w:val="none" w:sz="0" w:space="0" w:color="auto"/>
        <w:bottom w:val="none" w:sz="0" w:space="0" w:color="auto"/>
        <w:right w:val="none" w:sz="0" w:space="0" w:color="auto"/>
      </w:divBdr>
      <w:divsChild>
        <w:div w:id="336928522">
          <w:marLeft w:val="0"/>
          <w:marRight w:val="0"/>
          <w:marTop w:val="0"/>
          <w:marBottom w:val="0"/>
          <w:divBdr>
            <w:top w:val="none" w:sz="0" w:space="0" w:color="auto"/>
            <w:left w:val="none" w:sz="0" w:space="0" w:color="auto"/>
            <w:bottom w:val="none" w:sz="0" w:space="0" w:color="auto"/>
            <w:right w:val="none" w:sz="0" w:space="0" w:color="auto"/>
          </w:divBdr>
        </w:div>
        <w:div w:id="319431064">
          <w:marLeft w:val="0"/>
          <w:marRight w:val="0"/>
          <w:marTop w:val="0"/>
          <w:marBottom w:val="0"/>
          <w:divBdr>
            <w:top w:val="none" w:sz="0" w:space="0" w:color="auto"/>
            <w:left w:val="none" w:sz="0" w:space="0" w:color="auto"/>
            <w:bottom w:val="none" w:sz="0" w:space="0" w:color="auto"/>
            <w:right w:val="none" w:sz="0" w:space="0" w:color="auto"/>
          </w:divBdr>
          <w:divsChild>
            <w:div w:id="1691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018">
      <w:bodyDiv w:val="1"/>
      <w:marLeft w:val="0"/>
      <w:marRight w:val="0"/>
      <w:marTop w:val="0"/>
      <w:marBottom w:val="0"/>
      <w:divBdr>
        <w:top w:val="none" w:sz="0" w:space="0" w:color="auto"/>
        <w:left w:val="none" w:sz="0" w:space="0" w:color="auto"/>
        <w:bottom w:val="none" w:sz="0" w:space="0" w:color="auto"/>
        <w:right w:val="none" w:sz="0" w:space="0" w:color="auto"/>
      </w:divBdr>
      <w:divsChild>
        <w:div w:id="379982871">
          <w:marLeft w:val="0"/>
          <w:marRight w:val="0"/>
          <w:marTop w:val="0"/>
          <w:marBottom w:val="0"/>
          <w:divBdr>
            <w:top w:val="none" w:sz="0" w:space="0" w:color="auto"/>
            <w:left w:val="none" w:sz="0" w:space="0" w:color="auto"/>
            <w:bottom w:val="none" w:sz="0" w:space="0" w:color="auto"/>
            <w:right w:val="none" w:sz="0" w:space="0" w:color="auto"/>
          </w:divBdr>
        </w:div>
        <w:div w:id="1447652115">
          <w:marLeft w:val="0"/>
          <w:marRight w:val="0"/>
          <w:marTop w:val="0"/>
          <w:marBottom w:val="0"/>
          <w:divBdr>
            <w:top w:val="none" w:sz="0" w:space="0" w:color="auto"/>
            <w:left w:val="none" w:sz="0" w:space="0" w:color="auto"/>
            <w:bottom w:val="none" w:sz="0" w:space="0" w:color="auto"/>
            <w:right w:val="none" w:sz="0" w:space="0" w:color="auto"/>
          </w:divBdr>
          <w:divsChild>
            <w:div w:id="996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25" Type="http://schemas.microsoft.com/office/2011/relationships/commentsExtended" Target="commentsExtended.xml"/><Relationship Id="rId26" Type="http://schemas.microsoft.com/office/2011/relationships/people" Target="people.xml"/><Relationship Id="rId10" Type="http://schemas.openxmlformats.org/officeDocument/2006/relationships/hyperlink" Target="http://www-ncbi-nlm-nih-gov.proxy1.lib.uwo.ca/pubmed/246108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E6B42-9ABC-8D45-BCB9-013346C95BF2}">
  <ds:schemaRefs>
    <ds:schemaRef ds:uri="http://schemas.openxmlformats.org/officeDocument/2006/bibliography"/>
  </ds:schemaRefs>
</ds:datastoreItem>
</file>

<file path=customXml/itemProps2.xml><?xml version="1.0" encoding="utf-8"?>
<ds:datastoreItem xmlns:ds="http://schemas.openxmlformats.org/officeDocument/2006/customXml" ds:itemID="{65D9BB82-EEE8-1F4D-A45D-46F2092F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8575</Words>
  <Characters>48878</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57339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1</cp:revision>
  <dcterms:created xsi:type="dcterms:W3CDTF">2016-03-03T21:38:00Z</dcterms:created>
  <dcterms:modified xsi:type="dcterms:W3CDTF">2016-03-04T20:56:00Z</dcterms:modified>
</cp:coreProperties>
</file>